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E813" w14:textId="77777777" w:rsidR="00B97DDD" w:rsidRDefault="00B97DDD">
      <w:pPr>
        <w:widowControl/>
        <w:jc w:val="center"/>
        <w:rPr>
          <w:rFonts w:ascii="Times New Roman" w:eastAsia="仿宋_GB2312" w:hAnsi="Times New Roman" w:cs="Times New Roman"/>
          <w:b/>
          <w:bCs/>
          <w:color w:val="000000"/>
          <w:kern w:val="0"/>
          <w:sz w:val="52"/>
          <w:szCs w:val="52"/>
        </w:rPr>
      </w:pPr>
    </w:p>
    <w:p w14:paraId="5BE90D8C" w14:textId="77777777" w:rsidR="00B97DDD" w:rsidRDefault="00B97DDD">
      <w:pPr>
        <w:widowControl/>
        <w:jc w:val="center"/>
        <w:rPr>
          <w:rFonts w:ascii="Times New Roman" w:eastAsia="仿宋_GB2312" w:hAnsi="Times New Roman" w:cs="Times New Roman"/>
          <w:b/>
          <w:bCs/>
          <w:color w:val="000000"/>
          <w:kern w:val="0"/>
          <w:sz w:val="52"/>
          <w:szCs w:val="52"/>
        </w:rPr>
      </w:pPr>
    </w:p>
    <w:p w14:paraId="16B99C63" w14:textId="77777777" w:rsidR="00B97DDD" w:rsidRDefault="00B97DDD">
      <w:pPr>
        <w:widowControl/>
        <w:rPr>
          <w:rFonts w:ascii="Times New Roman" w:eastAsia="仿宋_GB2312" w:hAnsi="Times New Roman" w:cs="Times New Roman"/>
          <w:b/>
          <w:bCs/>
          <w:color w:val="000000"/>
          <w:kern w:val="0"/>
          <w:sz w:val="52"/>
          <w:szCs w:val="52"/>
        </w:rPr>
      </w:pPr>
    </w:p>
    <w:p w14:paraId="69B14459" w14:textId="77777777" w:rsidR="00B97DDD" w:rsidRDefault="00FE0308">
      <w:pPr>
        <w:widowControl/>
        <w:jc w:val="center"/>
        <w:rPr>
          <w:rFonts w:ascii="Times New Roman" w:eastAsia="仿宋_GB2312" w:hAnsi="Times New Roman" w:cs="Times New Roman"/>
          <w:b/>
          <w:bCs/>
          <w:color w:val="000000"/>
          <w:kern w:val="0"/>
          <w:sz w:val="52"/>
          <w:szCs w:val="52"/>
        </w:rPr>
      </w:pPr>
      <w:r>
        <w:rPr>
          <w:rFonts w:ascii="Times New Roman" w:eastAsia="仿宋_GB2312" w:hAnsi="Times New Roman" w:cs="Times New Roman"/>
          <w:b/>
          <w:bCs/>
          <w:color w:val="000000"/>
          <w:kern w:val="0"/>
          <w:sz w:val="52"/>
          <w:szCs w:val="52"/>
        </w:rPr>
        <w:t>清华大学</w:t>
      </w:r>
      <w:r>
        <w:rPr>
          <w:rFonts w:ascii="Times New Roman" w:eastAsia="仿宋_GB2312" w:hAnsi="Times New Roman" w:cs="Times New Roman"/>
          <w:b/>
          <w:bCs/>
          <w:color w:val="000000"/>
          <w:kern w:val="0"/>
          <w:sz w:val="52"/>
          <w:szCs w:val="52"/>
        </w:rPr>
        <w:t>-</w:t>
      </w:r>
      <w:r>
        <w:rPr>
          <w:rFonts w:ascii="Times New Roman" w:eastAsia="仿宋_GB2312" w:hAnsi="Times New Roman" w:cs="Times New Roman"/>
          <w:b/>
          <w:bCs/>
          <w:color w:val="000000"/>
          <w:kern w:val="0"/>
          <w:sz w:val="52"/>
          <w:szCs w:val="52"/>
        </w:rPr>
        <w:t>中国移动联合研究院</w:t>
      </w:r>
    </w:p>
    <w:p w14:paraId="509807FC" w14:textId="77777777" w:rsidR="00B97DDD" w:rsidRDefault="00FE0308">
      <w:pPr>
        <w:widowControl/>
        <w:jc w:val="center"/>
        <w:rPr>
          <w:rFonts w:ascii="Times New Roman" w:eastAsia="仿宋_GB2312" w:hAnsi="Times New Roman" w:cs="Times New Roman"/>
          <w:b/>
          <w:bCs/>
          <w:sz w:val="52"/>
          <w:szCs w:val="52"/>
        </w:rPr>
      </w:pPr>
      <w:r>
        <w:rPr>
          <w:rFonts w:ascii="Times New Roman" w:eastAsia="仿宋_GB2312" w:hAnsi="Times New Roman" w:cs="Times New Roman"/>
          <w:b/>
          <w:bCs/>
          <w:color w:val="000000"/>
          <w:kern w:val="0"/>
          <w:sz w:val="52"/>
          <w:szCs w:val="52"/>
        </w:rPr>
        <w:t>科研课题立项</w:t>
      </w:r>
      <w:r>
        <w:rPr>
          <w:rFonts w:ascii="Times New Roman" w:eastAsia="仿宋_GB2312" w:hAnsi="Times New Roman" w:cs="Times New Roman"/>
          <w:b/>
          <w:bCs/>
          <w:sz w:val="52"/>
          <w:szCs w:val="52"/>
        </w:rPr>
        <w:t>申请书</w:t>
      </w:r>
    </w:p>
    <w:p w14:paraId="73773FD6" w14:textId="77777777" w:rsidR="00B97DDD" w:rsidRDefault="00B97DDD">
      <w:pPr>
        <w:widowControl/>
        <w:jc w:val="center"/>
        <w:rPr>
          <w:rFonts w:ascii="Times New Roman" w:eastAsia="仿宋_GB2312" w:hAnsi="Times New Roman" w:cs="Times New Roman"/>
          <w:b/>
          <w:bCs/>
          <w:sz w:val="52"/>
          <w:szCs w:val="52"/>
        </w:rPr>
      </w:pPr>
    </w:p>
    <w:p w14:paraId="40D8E728" w14:textId="77777777" w:rsidR="00B97DDD" w:rsidRDefault="00B97DDD">
      <w:pPr>
        <w:widowControl/>
        <w:jc w:val="center"/>
        <w:rPr>
          <w:rFonts w:ascii="Times New Roman" w:eastAsia="仿宋_GB2312" w:hAnsi="Times New Roman" w:cs="Times New Roman"/>
          <w:b/>
          <w:bCs/>
          <w:sz w:val="52"/>
          <w:szCs w:val="52"/>
        </w:rPr>
      </w:pPr>
    </w:p>
    <w:p w14:paraId="5C28D175" w14:textId="77777777" w:rsidR="00B97DDD" w:rsidRDefault="00B97DDD">
      <w:pPr>
        <w:widowControl/>
        <w:jc w:val="center"/>
        <w:rPr>
          <w:rFonts w:ascii="Times New Roman" w:eastAsia="仿宋_GB2312" w:hAnsi="Times New Roman" w:cs="Times New Roman"/>
          <w:b/>
          <w:bCs/>
          <w:sz w:val="52"/>
          <w:szCs w:val="52"/>
        </w:rPr>
      </w:pPr>
    </w:p>
    <w:p w14:paraId="24F84CDF" w14:textId="77777777" w:rsidR="00B97DDD" w:rsidRDefault="00FE0308">
      <w:pPr>
        <w:widowControl/>
        <w:spacing w:line="720" w:lineRule="auto"/>
        <w:rPr>
          <w:rFonts w:ascii="Times New Roman" w:eastAsia="仿宋_GB2312" w:hAnsi="Times New Roman" w:cs="Times New Roman"/>
          <w:b/>
          <w:bCs/>
          <w:sz w:val="40"/>
          <w:szCs w:val="40"/>
        </w:rPr>
      </w:pPr>
      <w:r>
        <w:rPr>
          <w:rFonts w:ascii="Times New Roman" w:eastAsia="仿宋_GB2312" w:hAnsi="Times New Roman" w:cs="Times New Roman"/>
          <w:b/>
          <w:bCs/>
          <w:sz w:val="40"/>
          <w:szCs w:val="40"/>
        </w:rPr>
        <w:t>课题名称：网络智能感知和诊断技术</w:t>
      </w:r>
    </w:p>
    <w:p w14:paraId="64A9D8E8" w14:textId="77777777" w:rsidR="00B97DDD" w:rsidRDefault="00FE0308">
      <w:pPr>
        <w:widowControl/>
        <w:spacing w:line="720" w:lineRule="auto"/>
        <w:rPr>
          <w:rFonts w:ascii="Times New Roman" w:eastAsia="仿宋_GB2312" w:hAnsi="Times New Roman" w:cs="Times New Roman"/>
          <w:b/>
          <w:bCs/>
          <w:sz w:val="40"/>
          <w:szCs w:val="40"/>
        </w:rPr>
      </w:pPr>
      <w:r>
        <w:rPr>
          <w:rFonts w:ascii="Times New Roman" w:eastAsia="仿宋_GB2312" w:hAnsi="Times New Roman" w:cs="Times New Roman"/>
          <w:b/>
          <w:bCs/>
          <w:sz w:val="40"/>
          <w:szCs w:val="40"/>
        </w:rPr>
        <w:t>申报单位：九天智能研究中心</w:t>
      </w:r>
    </w:p>
    <w:p w14:paraId="62F32A93" w14:textId="77777777" w:rsidR="00B97DDD" w:rsidRDefault="00B97DDD">
      <w:pPr>
        <w:widowControl/>
        <w:rPr>
          <w:rFonts w:ascii="Times New Roman" w:eastAsia="仿宋_GB2312" w:hAnsi="Times New Roman" w:cs="Times New Roman"/>
          <w:b/>
          <w:bCs/>
          <w:sz w:val="52"/>
          <w:szCs w:val="52"/>
        </w:rPr>
      </w:pPr>
    </w:p>
    <w:p w14:paraId="25B531A1" w14:textId="77777777" w:rsidR="00B97DDD" w:rsidRDefault="00B97DDD">
      <w:pPr>
        <w:widowControl/>
        <w:jc w:val="center"/>
        <w:rPr>
          <w:rFonts w:ascii="Times New Roman" w:eastAsia="仿宋_GB2312" w:hAnsi="Times New Roman" w:cs="Times New Roman"/>
          <w:b/>
          <w:bCs/>
          <w:sz w:val="36"/>
          <w:szCs w:val="36"/>
        </w:rPr>
      </w:pPr>
    </w:p>
    <w:p w14:paraId="333DBA5E" w14:textId="77777777" w:rsidR="00B97DDD" w:rsidRDefault="00B97DDD">
      <w:pPr>
        <w:widowControl/>
        <w:jc w:val="center"/>
        <w:rPr>
          <w:rFonts w:ascii="Times New Roman" w:eastAsia="仿宋_GB2312" w:hAnsi="Times New Roman" w:cs="Times New Roman"/>
          <w:b/>
          <w:bCs/>
          <w:sz w:val="36"/>
          <w:szCs w:val="36"/>
        </w:rPr>
      </w:pPr>
    </w:p>
    <w:p w14:paraId="6223698F" w14:textId="77777777" w:rsidR="00B97DDD" w:rsidRDefault="00FE0308">
      <w:pPr>
        <w:widowControl/>
        <w:jc w:val="center"/>
        <w:rPr>
          <w:rFonts w:ascii="Times New Roman" w:eastAsia="仿宋_GB2312" w:hAnsi="Times New Roman" w:cs="Times New Roman"/>
          <w:b/>
          <w:bCs/>
          <w:sz w:val="36"/>
          <w:szCs w:val="36"/>
        </w:rPr>
      </w:pPr>
      <w:r>
        <w:rPr>
          <w:rFonts w:ascii="Times New Roman" w:eastAsia="仿宋_GB2312" w:hAnsi="Times New Roman" w:cs="Times New Roman"/>
          <w:b/>
          <w:bCs/>
          <w:sz w:val="36"/>
          <w:szCs w:val="36"/>
        </w:rPr>
        <w:t>2021</w:t>
      </w:r>
      <w:r>
        <w:rPr>
          <w:rFonts w:ascii="Times New Roman" w:eastAsia="仿宋_GB2312" w:hAnsi="Times New Roman" w:cs="Times New Roman"/>
          <w:b/>
          <w:bCs/>
          <w:sz w:val="36"/>
          <w:szCs w:val="36"/>
        </w:rPr>
        <w:t>年</w:t>
      </w:r>
      <w:r>
        <w:rPr>
          <w:rFonts w:ascii="Times New Roman" w:eastAsia="仿宋_GB2312" w:hAnsi="Times New Roman" w:cs="Times New Roman"/>
          <w:b/>
          <w:bCs/>
          <w:sz w:val="36"/>
          <w:szCs w:val="36"/>
        </w:rPr>
        <w:t>4</w:t>
      </w:r>
      <w:r>
        <w:rPr>
          <w:rFonts w:ascii="Times New Roman" w:eastAsia="仿宋_GB2312" w:hAnsi="Times New Roman" w:cs="Times New Roman"/>
          <w:b/>
          <w:bCs/>
          <w:sz w:val="36"/>
          <w:szCs w:val="36"/>
        </w:rPr>
        <w:t>月</w:t>
      </w:r>
    </w:p>
    <w:p w14:paraId="039582BF" w14:textId="77777777" w:rsidR="00B97DDD" w:rsidRDefault="00B97DDD">
      <w:pPr>
        <w:widowControl/>
        <w:jc w:val="center"/>
        <w:rPr>
          <w:rFonts w:ascii="Times New Roman" w:eastAsia="仿宋_GB2312" w:hAnsi="Times New Roman" w:cs="Times New Roman"/>
          <w:b/>
          <w:bCs/>
          <w:sz w:val="36"/>
          <w:szCs w:val="36"/>
        </w:rPr>
      </w:pPr>
    </w:p>
    <w:p w14:paraId="19C58D2A" w14:textId="77777777" w:rsidR="00B97DDD" w:rsidRDefault="00B97DDD">
      <w:pPr>
        <w:widowControl/>
        <w:jc w:val="center"/>
        <w:rPr>
          <w:rFonts w:ascii="Times New Roman" w:eastAsia="仿宋_GB2312" w:hAnsi="Times New Roman" w:cs="Times New Roman"/>
          <w:b/>
          <w:bCs/>
          <w:sz w:val="36"/>
          <w:szCs w:val="36"/>
        </w:rPr>
      </w:pPr>
    </w:p>
    <w:p w14:paraId="4AC54B70" w14:textId="77777777" w:rsidR="00B97DDD" w:rsidRDefault="00B97DDD">
      <w:pPr>
        <w:widowControl/>
        <w:jc w:val="center"/>
        <w:rPr>
          <w:rFonts w:ascii="Times New Roman" w:eastAsia="仿宋_GB2312" w:hAnsi="Times New Roman" w:cs="Times New Roman"/>
          <w:b/>
          <w:bCs/>
          <w:sz w:val="36"/>
          <w:szCs w:val="36"/>
        </w:rPr>
        <w:sectPr w:rsidR="00B97DDD">
          <w:footerReference w:type="default" r:id="rId9"/>
          <w:pgSz w:w="11906" w:h="16838"/>
          <w:pgMar w:top="1440" w:right="1800" w:bottom="1440" w:left="1800" w:header="851" w:footer="992" w:gutter="0"/>
          <w:cols w:space="425"/>
          <w:docGrid w:type="lines" w:linePitch="312"/>
        </w:sectPr>
      </w:pPr>
    </w:p>
    <w:p w14:paraId="0DEBF6F6" w14:textId="77777777" w:rsidR="00B97DDD" w:rsidRDefault="00FE0308">
      <w:pPr>
        <w:widowControl/>
        <w:jc w:val="center"/>
        <w:rPr>
          <w:rFonts w:ascii="Times New Roman" w:eastAsia="仿宋_GB2312" w:hAnsi="Times New Roman" w:cs="Times New Roman"/>
          <w:b/>
          <w:bCs/>
          <w:sz w:val="36"/>
          <w:szCs w:val="36"/>
        </w:rPr>
      </w:pPr>
      <w:r>
        <w:rPr>
          <w:rFonts w:ascii="Times New Roman" w:eastAsia="仿宋_GB2312" w:hAnsi="Times New Roman" w:cs="Times New Roman"/>
          <w:b/>
          <w:bCs/>
          <w:sz w:val="36"/>
          <w:szCs w:val="36"/>
        </w:rPr>
        <w:lastRenderedPageBreak/>
        <w:t>目录</w:t>
      </w:r>
    </w:p>
    <w:sdt>
      <w:sdtPr>
        <w:rPr>
          <w:rFonts w:ascii="Times New Roman" w:eastAsiaTheme="minorEastAsia" w:hAnsi="Times New Roman" w:cs="Times New Roman"/>
          <w:color w:val="auto"/>
          <w:kern w:val="2"/>
          <w:sz w:val="21"/>
          <w:szCs w:val="22"/>
          <w:lang w:val="zh-CN"/>
        </w:rPr>
        <w:id w:val="1479797138"/>
        <w:docPartObj>
          <w:docPartGallery w:val="Table of Contents"/>
          <w:docPartUnique/>
        </w:docPartObj>
      </w:sdtPr>
      <w:sdtEndPr>
        <w:rPr>
          <w:b/>
          <w:bCs/>
        </w:rPr>
      </w:sdtEndPr>
      <w:sdtContent>
        <w:p w14:paraId="306DE4BB" w14:textId="77777777" w:rsidR="00B97DDD" w:rsidRDefault="00B97DDD">
          <w:pPr>
            <w:pStyle w:val="TOC10"/>
            <w:rPr>
              <w:rFonts w:ascii="Times New Roman" w:hAnsi="Times New Roman" w:cs="Times New Roman"/>
            </w:rPr>
          </w:pPr>
        </w:p>
        <w:p w14:paraId="02EC979B" w14:textId="77777777" w:rsidR="00B97DDD" w:rsidRDefault="00FE0308">
          <w:pPr>
            <w:pStyle w:val="TOC1"/>
            <w:tabs>
              <w:tab w:val="right" w:leader="dot" w:pos="8296"/>
            </w:tabs>
            <w:rPr>
              <w:rFonts w:cstheme="minorBidi"/>
              <w:kern w:val="2"/>
              <w:sz w:val="21"/>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63852209" w:history="1">
            <w:r>
              <w:rPr>
                <w:rStyle w:val="af7"/>
                <w:rFonts w:ascii="Times New Roman" w:eastAsia="黑体" w:hAnsi="Times New Roman"/>
              </w:rPr>
              <w:t>课题信息表</w:t>
            </w:r>
            <w:r>
              <w:tab/>
            </w:r>
            <w:r>
              <w:fldChar w:fldCharType="begin"/>
            </w:r>
            <w:r>
              <w:instrText xml:space="preserve"> PAGEREF _Toc63852209 \h </w:instrText>
            </w:r>
            <w:r>
              <w:fldChar w:fldCharType="separate"/>
            </w:r>
            <w:r>
              <w:t>3</w:t>
            </w:r>
            <w:r>
              <w:fldChar w:fldCharType="end"/>
            </w:r>
          </w:hyperlink>
        </w:p>
        <w:p w14:paraId="4980B53A" w14:textId="77777777" w:rsidR="00B97DDD" w:rsidRDefault="00FE0308">
          <w:pPr>
            <w:pStyle w:val="TOC1"/>
            <w:tabs>
              <w:tab w:val="right" w:leader="dot" w:pos="8296"/>
            </w:tabs>
            <w:rPr>
              <w:rFonts w:cstheme="minorBidi"/>
              <w:kern w:val="2"/>
              <w:sz w:val="21"/>
            </w:rPr>
          </w:pPr>
          <w:hyperlink w:anchor="_Toc63852210" w:history="1">
            <w:r>
              <w:rPr>
                <w:rStyle w:val="af7"/>
                <w:rFonts w:ascii="Times New Roman" w:eastAsia="黑体" w:hAnsi="Times New Roman"/>
              </w:rPr>
              <w:t>课题立项申请书</w:t>
            </w:r>
            <w:r>
              <w:tab/>
            </w:r>
            <w:r>
              <w:fldChar w:fldCharType="begin"/>
            </w:r>
            <w:r>
              <w:instrText xml:space="preserve"> PAGEREF _Toc63852210 \h </w:instrText>
            </w:r>
            <w:r>
              <w:fldChar w:fldCharType="separate"/>
            </w:r>
            <w:r>
              <w:t>4</w:t>
            </w:r>
            <w:r>
              <w:fldChar w:fldCharType="end"/>
            </w:r>
          </w:hyperlink>
        </w:p>
        <w:p w14:paraId="69B55A72" w14:textId="77777777" w:rsidR="00B97DDD" w:rsidRDefault="00FE0308">
          <w:pPr>
            <w:pStyle w:val="TOC2"/>
            <w:rPr>
              <w:rFonts w:cstheme="minorBidi"/>
              <w:kern w:val="2"/>
              <w:sz w:val="21"/>
            </w:rPr>
          </w:pPr>
          <w:hyperlink w:anchor="_Toc63852211" w:history="1">
            <w:r>
              <w:rPr>
                <w:rStyle w:val="af7"/>
                <w:rFonts w:ascii="Times New Roman" w:eastAsia="仿宋" w:hAnsi="Times New Roman"/>
              </w:rPr>
              <w:t>一、需求分析</w:t>
            </w:r>
            <w:r>
              <w:tab/>
            </w:r>
            <w:r>
              <w:fldChar w:fldCharType="begin"/>
            </w:r>
            <w:r>
              <w:instrText xml:space="preserve"> PAGEREF _Toc638522</w:instrText>
            </w:r>
            <w:r>
              <w:instrText xml:space="preserve">11 \h </w:instrText>
            </w:r>
            <w:r>
              <w:fldChar w:fldCharType="separate"/>
            </w:r>
            <w:r>
              <w:t>4</w:t>
            </w:r>
            <w:r>
              <w:fldChar w:fldCharType="end"/>
            </w:r>
          </w:hyperlink>
        </w:p>
        <w:p w14:paraId="6D5BB93A" w14:textId="77777777" w:rsidR="00B97DDD" w:rsidRDefault="00FE0308">
          <w:pPr>
            <w:pStyle w:val="TOC3"/>
            <w:rPr>
              <w:rFonts w:asciiTheme="minorHAnsi" w:eastAsiaTheme="minorEastAsia" w:hAnsiTheme="minorHAnsi" w:cstheme="minorBidi"/>
              <w:kern w:val="2"/>
              <w:sz w:val="21"/>
              <w:szCs w:val="22"/>
            </w:rPr>
          </w:pPr>
          <w:hyperlink w:anchor="_Toc63852212" w:history="1">
            <w:r>
              <w:rPr>
                <w:rStyle w:val="af7"/>
                <w:rFonts w:ascii="Times New Roman" w:hAnsi="Times New Roman"/>
              </w:rPr>
              <w:t>1</w:t>
            </w:r>
            <w:r>
              <w:rPr>
                <w:rStyle w:val="af7"/>
                <w:rFonts w:ascii="Times New Roman" w:hAnsi="Times New Roman"/>
              </w:rPr>
              <w:t>、国家、行业或中国移动在技术发展、业务应用发展方面存在的需求</w:t>
            </w:r>
            <w:r>
              <w:tab/>
            </w:r>
            <w:r>
              <w:fldChar w:fldCharType="begin"/>
            </w:r>
            <w:r>
              <w:instrText xml:space="preserve"> PAGEREF _Toc63852212 \h </w:instrText>
            </w:r>
            <w:r>
              <w:fldChar w:fldCharType="separate"/>
            </w:r>
            <w:r>
              <w:t>4</w:t>
            </w:r>
            <w:r>
              <w:fldChar w:fldCharType="end"/>
            </w:r>
          </w:hyperlink>
        </w:p>
        <w:p w14:paraId="72DDE2E6" w14:textId="77777777" w:rsidR="00B97DDD" w:rsidRDefault="00FE0308">
          <w:pPr>
            <w:pStyle w:val="TOC3"/>
            <w:rPr>
              <w:rFonts w:asciiTheme="minorHAnsi" w:eastAsiaTheme="minorEastAsia" w:hAnsiTheme="minorHAnsi" w:cstheme="minorBidi"/>
              <w:kern w:val="2"/>
              <w:sz w:val="21"/>
              <w:szCs w:val="22"/>
            </w:rPr>
          </w:pPr>
          <w:hyperlink w:anchor="_Toc63852213" w:history="1">
            <w:r>
              <w:rPr>
                <w:rStyle w:val="af7"/>
                <w:rFonts w:ascii="Times New Roman" w:hAnsi="Times New Roman"/>
              </w:rPr>
              <w:t>2</w:t>
            </w:r>
            <w:r>
              <w:rPr>
                <w:rStyle w:val="af7"/>
                <w:rFonts w:ascii="Times New Roman" w:hAnsi="Times New Roman"/>
              </w:rPr>
              <w:t>、存在的科学技术问题</w:t>
            </w:r>
            <w:r>
              <w:tab/>
            </w:r>
            <w:r>
              <w:fldChar w:fldCharType="begin"/>
            </w:r>
            <w:r>
              <w:instrText xml:space="preserve"> PAGEREF _Toc63852213 \h </w:instrText>
            </w:r>
            <w:r>
              <w:fldChar w:fldCharType="separate"/>
            </w:r>
            <w:r>
              <w:t>4</w:t>
            </w:r>
            <w:r>
              <w:fldChar w:fldCharType="end"/>
            </w:r>
          </w:hyperlink>
        </w:p>
        <w:p w14:paraId="45568312" w14:textId="77777777" w:rsidR="00B97DDD" w:rsidRDefault="00FE0308">
          <w:pPr>
            <w:pStyle w:val="TOC3"/>
            <w:rPr>
              <w:rFonts w:asciiTheme="minorHAnsi" w:eastAsiaTheme="minorEastAsia" w:hAnsiTheme="minorHAnsi" w:cstheme="minorBidi"/>
              <w:kern w:val="2"/>
              <w:sz w:val="21"/>
              <w:szCs w:val="22"/>
            </w:rPr>
          </w:pPr>
          <w:hyperlink w:anchor="_Toc63852214" w:history="1">
            <w:r>
              <w:rPr>
                <w:rStyle w:val="af7"/>
                <w:rFonts w:ascii="Times New Roman" w:hAnsi="Times New Roman"/>
              </w:rPr>
              <w:t>3</w:t>
            </w:r>
            <w:r>
              <w:rPr>
                <w:rStyle w:val="af7"/>
                <w:rFonts w:ascii="Times New Roman" w:hAnsi="Times New Roman"/>
              </w:rPr>
              <w:t>、现有相关研究基础与局限</w:t>
            </w:r>
            <w:r>
              <w:tab/>
            </w:r>
            <w:r>
              <w:fldChar w:fldCharType="begin"/>
            </w:r>
            <w:r>
              <w:instrText xml:space="preserve"> PAGEREF _Toc63852214 \h </w:instrText>
            </w:r>
            <w:r>
              <w:fldChar w:fldCharType="separate"/>
            </w:r>
            <w:r>
              <w:t>5</w:t>
            </w:r>
            <w:r>
              <w:fldChar w:fldCharType="end"/>
            </w:r>
          </w:hyperlink>
        </w:p>
        <w:p w14:paraId="22EF2A93" w14:textId="77777777" w:rsidR="00B97DDD" w:rsidRDefault="00FE0308">
          <w:pPr>
            <w:pStyle w:val="TOC2"/>
            <w:rPr>
              <w:rFonts w:cstheme="minorBidi"/>
              <w:kern w:val="2"/>
              <w:sz w:val="21"/>
            </w:rPr>
          </w:pPr>
          <w:hyperlink w:anchor="_Toc63852215" w:history="1">
            <w:r>
              <w:rPr>
                <w:rStyle w:val="af7"/>
                <w:rFonts w:ascii="Times New Roman" w:eastAsia="仿宋" w:hAnsi="Times New Roman"/>
              </w:rPr>
              <w:t>二、研究内容</w:t>
            </w:r>
            <w:r>
              <w:tab/>
            </w:r>
            <w:r>
              <w:fldChar w:fldCharType="begin"/>
            </w:r>
            <w:r>
              <w:instrText xml:space="preserve"> PAGEREF _Toc63852215 \h </w:instrText>
            </w:r>
            <w:r>
              <w:fldChar w:fldCharType="separate"/>
            </w:r>
            <w:r>
              <w:t>7</w:t>
            </w:r>
            <w:r>
              <w:fldChar w:fldCharType="end"/>
            </w:r>
          </w:hyperlink>
        </w:p>
        <w:p w14:paraId="4C41057F" w14:textId="77777777" w:rsidR="00B97DDD" w:rsidRDefault="00FE0308">
          <w:pPr>
            <w:pStyle w:val="TOC3"/>
            <w:rPr>
              <w:rFonts w:asciiTheme="minorHAnsi" w:eastAsiaTheme="minorEastAsia" w:hAnsiTheme="minorHAnsi" w:cstheme="minorBidi"/>
              <w:kern w:val="2"/>
              <w:sz w:val="21"/>
              <w:szCs w:val="22"/>
            </w:rPr>
          </w:pPr>
          <w:hyperlink w:anchor="_Toc63852216" w:history="1">
            <w:r>
              <w:rPr>
                <w:rStyle w:val="af7"/>
                <w:rFonts w:ascii="Times New Roman" w:hAnsi="Times New Roman"/>
              </w:rPr>
              <w:t>1</w:t>
            </w:r>
            <w:r>
              <w:rPr>
                <w:rStyle w:val="af7"/>
                <w:rFonts w:ascii="Times New Roman" w:hAnsi="Times New Roman"/>
              </w:rPr>
              <w:t>、研究目标</w:t>
            </w:r>
            <w:r>
              <w:tab/>
            </w:r>
            <w:r>
              <w:fldChar w:fldCharType="begin"/>
            </w:r>
            <w:r>
              <w:instrText xml:space="preserve"> PAGEREF _Toc63852216 \h </w:instrText>
            </w:r>
            <w:r>
              <w:fldChar w:fldCharType="separate"/>
            </w:r>
            <w:r>
              <w:t>7</w:t>
            </w:r>
            <w:r>
              <w:fldChar w:fldCharType="end"/>
            </w:r>
          </w:hyperlink>
        </w:p>
        <w:p w14:paraId="757CA689" w14:textId="77777777" w:rsidR="00B97DDD" w:rsidRDefault="00FE0308">
          <w:pPr>
            <w:pStyle w:val="TOC3"/>
            <w:rPr>
              <w:rFonts w:asciiTheme="minorHAnsi" w:eastAsiaTheme="minorEastAsia" w:hAnsiTheme="minorHAnsi" w:cstheme="minorBidi"/>
              <w:kern w:val="2"/>
              <w:sz w:val="21"/>
              <w:szCs w:val="22"/>
            </w:rPr>
          </w:pPr>
          <w:hyperlink w:anchor="_Toc63852217" w:history="1">
            <w:r>
              <w:rPr>
                <w:rStyle w:val="af7"/>
                <w:rFonts w:ascii="Times New Roman" w:hAnsi="Times New Roman"/>
              </w:rPr>
              <w:t>2</w:t>
            </w:r>
            <w:r>
              <w:rPr>
                <w:rStyle w:val="af7"/>
                <w:rFonts w:ascii="Times New Roman" w:hAnsi="Times New Roman"/>
              </w:rPr>
              <w:t>、主要研究内容</w:t>
            </w:r>
            <w:r>
              <w:tab/>
            </w:r>
            <w:r>
              <w:fldChar w:fldCharType="begin"/>
            </w:r>
            <w:r>
              <w:instrText xml:space="preserve"> PAGEREF _Toc63852217 \h </w:instrText>
            </w:r>
            <w:r>
              <w:fldChar w:fldCharType="separate"/>
            </w:r>
            <w:r>
              <w:t>7</w:t>
            </w:r>
            <w:r>
              <w:fldChar w:fldCharType="end"/>
            </w:r>
          </w:hyperlink>
        </w:p>
        <w:p w14:paraId="4A0DC7F6" w14:textId="77777777" w:rsidR="00B97DDD" w:rsidRDefault="00FE0308">
          <w:pPr>
            <w:pStyle w:val="TOC3"/>
            <w:rPr>
              <w:rFonts w:asciiTheme="minorHAnsi" w:eastAsiaTheme="minorEastAsia" w:hAnsiTheme="minorHAnsi" w:cstheme="minorBidi"/>
              <w:kern w:val="2"/>
              <w:sz w:val="21"/>
              <w:szCs w:val="22"/>
            </w:rPr>
          </w:pPr>
          <w:hyperlink w:anchor="_Toc63852218" w:history="1">
            <w:r>
              <w:rPr>
                <w:rStyle w:val="af7"/>
                <w:rFonts w:ascii="Times New Roman" w:hAnsi="Times New Roman"/>
              </w:rPr>
              <w:t>3</w:t>
            </w:r>
            <w:r>
              <w:rPr>
                <w:rStyle w:val="af7"/>
                <w:rFonts w:ascii="Times New Roman" w:hAnsi="Times New Roman"/>
              </w:rPr>
              <w:t>、创新性和可行性分析</w:t>
            </w:r>
            <w:r>
              <w:tab/>
            </w:r>
            <w:r>
              <w:fldChar w:fldCharType="begin"/>
            </w:r>
            <w:r>
              <w:instrText xml:space="preserve"> PAGEREF _Toc63852218 \h </w:instrText>
            </w:r>
            <w:r>
              <w:fldChar w:fldCharType="separate"/>
            </w:r>
            <w:r>
              <w:t>8</w:t>
            </w:r>
            <w:r>
              <w:fldChar w:fldCharType="end"/>
            </w:r>
          </w:hyperlink>
        </w:p>
        <w:p w14:paraId="0DBCFB51" w14:textId="77777777" w:rsidR="00B97DDD" w:rsidRDefault="00FE0308">
          <w:pPr>
            <w:pStyle w:val="TOC2"/>
            <w:tabs>
              <w:tab w:val="left" w:pos="1050"/>
            </w:tabs>
            <w:rPr>
              <w:rFonts w:cstheme="minorBidi"/>
              <w:kern w:val="2"/>
              <w:sz w:val="21"/>
            </w:rPr>
          </w:pPr>
          <w:hyperlink w:anchor="_Toc63852219" w:history="1">
            <w:r>
              <w:rPr>
                <w:rStyle w:val="af7"/>
                <w:rFonts w:ascii="Times New Roman" w:eastAsia="仿宋" w:hAnsi="Times New Roman"/>
              </w:rPr>
              <w:t>三、</w:t>
            </w:r>
            <w:r>
              <w:rPr>
                <w:rFonts w:cstheme="minorBidi"/>
                <w:kern w:val="2"/>
                <w:sz w:val="21"/>
              </w:rPr>
              <w:tab/>
            </w:r>
            <w:r>
              <w:rPr>
                <w:rStyle w:val="af7"/>
                <w:rFonts w:ascii="Times New Roman" w:eastAsia="仿宋" w:hAnsi="Times New Roman"/>
              </w:rPr>
              <w:t>实施方案</w:t>
            </w:r>
            <w:r>
              <w:tab/>
            </w:r>
            <w:r>
              <w:fldChar w:fldCharType="begin"/>
            </w:r>
            <w:r>
              <w:instrText xml:space="preserve"> PAGEREF _Toc6</w:instrText>
            </w:r>
            <w:r>
              <w:instrText xml:space="preserve">3852219 \h </w:instrText>
            </w:r>
            <w:r>
              <w:fldChar w:fldCharType="separate"/>
            </w:r>
            <w:r>
              <w:t>9</w:t>
            </w:r>
            <w:r>
              <w:fldChar w:fldCharType="end"/>
            </w:r>
          </w:hyperlink>
        </w:p>
        <w:p w14:paraId="260208D3" w14:textId="77777777" w:rsidR="00B97DDD" w:rsidRDefault="00FE0308">
          <w:pPr>
            <w:pStyle w:val="TOC3"/>
            <w:rPr>
              <w:rFonts w:asciiTheme="minorHAnsi" w:eastAsiaTheme="minorEastAsia" w:hAnsiTheme="minorHAnsi" w:cstheme="minorBidi"/>
              <w:kern w:val="2"/>
              <w:sz w:val="21"/>
              <w:szCs w:val="22"/>
            </w:rPr>
          </w:pPr>
          <w:hyperlink w:anchor="_Toc63852220" w:history="1">
            <w:r>
              <w:rPr>
                <w:rStyle w:val="af7"/>
                <w:rFonts w:ascii="Times New Roman" w:hAnsi="Times New Roman"/>
                <w:b/>
                <w:bCs/>
              </w:rPr>
              <w:t>1</w:t>
            </w:r>
            <w:r>
              <w:rPr>
                <w:rStyle w:val="af7"/>
                <w:rFonts w:ascii="Times New Roman" w:hAnsi="Times New Roman"/>
                <w:b/>
                <w:bCs/>
              </w:rPr>
              <w:t>、技术路线、研究方法</w:t>
            </w:r>
            <w:r>
              <w:tab/>
            </w:r>
            <w:r>
              <w:fldChar w:fldCharType="begin"/>
            </w:r>
            <w:r>
              <w:instrText xml:space="preserve"> PAGEREF _Toc63852220 \h </w:instrText>
            </w:r>
            <w:r>
              <w:fldChar w:fldCharType="separate"/>
            </w:r>
            <w:r>
              <w:t>9</w:t>
            </w:r>
            <w:r>
              <w:fldChar w:fldCharType="end"/>
            </w:r>
          </w:hyperlink>
        </w:p>
        <w:p w14:paraId="37195B8C" w14:textId="77777777" w:rsidR="00B97DDD" w:rsidRDefault="00FE0308">
          <w:pPr>
            <w:pStyle w:val="TOC3"/>
            <w:rPr>
              <w:rFonts w:asciiTheme="minorHAnsi" w:eastAsiaTheme="minorEastAsia" w:hAnsiTheme="minorHAnsi" w:cstheme="minorBidi"/>
              <w:kern w:val="2"/>
              <w:sz w:val="21"/>
              <w:szCs w:val="22"/>
            </w:rPr>
          </w:pPr>
          <w:hyperlink w:anchor="_Toc63852221" w:history="1">
            <w:r>
              <w:rPr>
                <w:rStyle w:val="af7"/>
                <w:rFonts w:ascii="Times New Roman" w:hAnsi="Times New Roman"/>
              </w:rPr>
              <w:t>2</w:t>
            </w:r>
            <w:r>
              <w:rPr>
                <w:rStyle w:val="af7"/>
                <w:rFonts w:ascii="Times New Roman" w:hAnsi="Times New Roman"/>
              </w:rPr>
              <w:t>、课题研究</w:t>
            </w:r>
            <w:r>
              <w:rPr>
                <w:rStyle w:val="af7"/>
                <w:rFonts w:ascii="Times New Roman" w:hAnsi="Times New Roman"/>
              </w:rPr>
              <w:t>周期及重要节点</w:t>
            </w:r>
            <w:r>
              <w:tab/>
            </w:r>
            <w:r>
              <w:fldChar w:fldCharType="begin"/>
            </w:r>
            <w:r>
              <w:instrText xml:space="preserve"> PAGEREF _Toc63852221 \h </w:instrText>
            </w:r>
            <w:r>
              <w:fldChar w:fldCharType="separate"/>
            </w:r>
            <w:r>
              <w:t>12</w:t>
            </w:r>
            <w:r>
              <w:fldChar w:fldCharType="end"/>
            </w:r>
          </w:hyperlink>
        </w:p>
        <w:p w14:paraId="62D9DBFB" w14:textId="77777777" w:rsidR="00B97DDD" w:rsidRDefault="00FE0308">
          <w:pPr>
            <w:pStyle w:val="TOC3"/>
            <w:rPr>
              <w:rFonts w:asciiTheme="minorHAnsi" w:eastAsiaTheme="minorEastAsia" w:hAnsiTheme="minorHAnsi" w:cstheme="minorBidi"/>
              <w:kern w:val="2"/>
              <w:sz w:val="21"/>
              <w:szCs w:val="22"/>
            </w:rPr>
          </w:pPr>
          <w:hyperlink w:anchor="_Toc63852222" w:history="1">
            <w:r>
              <w:rPr>
                <w:rStyle w:val="af7"/>
                <w:rFonts w:ascii="Times New Roman" w:hAnsi="Times New Roman"/>
              </w:rPr>
              <w:t>3</w:t>
            </w:r>
            <w:r>
              <w:rPr>
                <w:rStyle w:val="af7"/>
                <w:rFonts w:ascii="Times New Roman" w:hAnsi="Times New Roman"/>
              </w:rPr>
              <w:t>、风险分析及控制方案</w:t>
            </w:r>
            <w:r>
              <w:tab/>
            </w:r>
            <w:r>
              <w:fldChar w:fldCharType="begin"/>
            </w:r>
            <w:r>
              <w:instrText xml:space="preserve"> PAGEREF _Toc63852222 \h </w:instrText>
            </w:r>
            <w:r>
              <w:fldChar w:fldCharType="separate"/>
            </w:r>
            <w:r>
              <w:t>13</w:t>
            </w:r>
            <w:r>
              <w:fldChar w:fldCharType="end"/>
            </w:r>
          </w:hyperlink>
        </w:p>
        <w:p w14:paraId="5AD90905" w14:textId="77777777" w:rsidR="00B97DDD" w:rsidRDefault="00FE0308">
          <w:pPr>
            <w:pStyle w:val="TOC2"/>
            <w:rPr>
              <w:rFonts w:cstheme="minorBidi"/>
              <w:kern w:val="2"/>
              <w:sz w:val="21"/>
            </w:rPr>
          </w:pPr>
          <w:hyperlink w:anchor="_Toc63852223" w:history="1">
            <w:r>
              <w:rPr>
                <w:rStyle w:val="af7"/>
                <w:rFonts w:ascii="Times New Roman" w:eastAsia="仿宋" w:hAnsi="Times New Roman"/>
              </w:rPr>
              <w:t>四、预期成果</w:t>
            </w:r>
            <w:r>
              <w:tab/>
            </w:r>
            <w:r>
              <w:fldChar w:fldCharType="begin"/>
            </w:r>
            <w:r>
              <w:instrText xml:space="preserve"> PAGEREF _Toc63852223 \h </w:instrText>
            </w:r>
            <w:r>
              <w:fldChar w:fldCharType="separate"/>
            </w:r>
            <w:r>
              <w:t>14</w:t>
            </w:r>
            <w:r>
              <w:fldChar w:fldCharType="end"/>
            </w:r>
          </w:hyperlink>
        </w:p>
        <w:p w14:paraId="533BE0AD" w14:textId="77777777" w:rsidR="00B97DDD" w:rsidRDefault="00FE0308">
          <w:pPr>
            <w:pStyle w:val="TOC3"/>
            <w:rPr>
              <w:rFonts w:asciiTheme="minorHAnsi" w:eastAsiaTheme="minorEastAsia" w:hAnsiTheme="minorHAnsi" w:cstheme="minorBidi"/>
              <w:kern w:val="2"/>
              <w:sz w:val="21"/>
              <w:szCs w:val="22"/>
            </w:rPr>
          </w:pPr>
          <w:hyperlink w:anchor="_Toc63852224" w:history="1">
            <w:r>
              <w:rPr>
                <w:rStyle w:val="af7"/>
                <w:rFonts w:ascii="Times New Roman" w:hAnsi="Times New Roman"/>
              </w:rPr>
              <w:t>1</w:t>
            </w:r>
            <w:r>
              <w:rPr>
                <w:rStyle w:val="af7"/>
                <w:rFonts w:ascii="Times New Roman" w:hAnsi="Times New Roman"/>
              </w:rPr>
              <w:t>、课题成果描述</w:t>
            </w:r>
            <w:r>
              <w:tab/>
            </w:r>
            <w:r>
              <w:fldChar w:fldCharType="begin"/>
            </w:r>
            <w:r>
              <w:instrText xml:space="preserve"> PAGEREF _Toc63852224 \h </w:instrText>
            </w:r>
            <w:r>
              <w:fldChar w:fldCharType="separate"/>
            </w:r>
            <w:r>
              <w:t>14</w:t>
            </w:r>
            <w:r>
              <w:fldChar w:fldCharType="end"/>
            </w:r>
          </w:hyperlink>
        </w:p>
        <w:p w14:paraId="3B274136" w14:textId="77777777" w:rsidR="00B97DDD" w:rsidRDefault="00FE0308">
          <w:pPr>
            <w:pStyle w:val="TOC3"/>
            <w:rPr>
              <w:rFonts w:asciiTheme="minorHAnsi" w:eastAsiaTheme="minorEastAsia" w:hAnsiTheme="minorHAnsi" w:cstheme="minorBidi"/>
              <w:kern w:val="2"/>
              <w:sz w:val="21"/>
              <w:szCs w:val="22"/>
            </w:rPr>
          </w:pPr>
          <w:hyperlink w:anchor="_Toc63852225" w:history="1">
            <w:r>
              <w:rPr>
                <w:rStyle w:val="af7"/>
                <w:rFonts w:ascii="Times New Roman" w:hAnsi="Times New Roman"/>
              </w:rPr>
              <w:t>2</w:t>
            </w:r>
            <w:r>
              <w:rPr>
                <w:rStyle w:val="af7"/>
                <w:rFonts w:ascii="Times New Roman" w:hAnsi="Times New Roman"/>
              </w:rPr>
              <w:t>、重要节点考核指标</w:t>
            </w:r>
            <w:r>
              <w:tab/>
            </w:r>
            <w:r>
              <w:fldChar w:fldCharType="begin"/>
            </w:r>
            <w:r>
              <w:instrText xml:space="preserve"> PAGEREF _Toc63852225 \h </w:instrText>
            </w:r>
            <w:r>
              <w:fldChar w:fldCharType="separate"/>
            </w:r>
            <w:r>
              <w:t>14</w:t>
            </w:r>
            <w:r>
              <w:fldChar w:fldCharType="end"/>
            </w:r>
          </w:hyperlink>
        </w:p>
        <w:p w14:paraId="6BFD91D3" w14:textId="77777777" w:rsidR="00B97DDD" w:rsidRDefault="00FE0308">
          <w:pPr>
            <w:pStyle w:val="TOC1"/>
            <w:tabs>
              <w:tab w:val="right" w:leader="dot" w:pos="8296"/>
            </w:tabs>
            <w:rPr>
              <w:rFonts w:cstheme="minorBidi"/>
              <w:kern w:val="2"/>
              <w:sz w:val="21"/>
            </w:rPr>
          </w:pPr>
          <w:hyperlink w:anchor="_Toc63852226" w:history="1">
            <w:r>
              <w:rPr>
                <w:rStyle w:val="af7"/>
                <w:rFonts w:ascii="Times New Roman" w:eastAsia="黑体" w:hAnsi="Times New Roman"/>
              </w:rPr>
              <w:t>2021</w:t>
            </w:r>
            <w:r>
              <w:rPr>
                <w:rStyle w:val="af7"/>
                <w:rFonts w:ascii="Times New Roman" w:eastAsia="黑体" w:hAnsi="Times New Roman"/>
              </w:rPr>
              <w:t>年度课题实施方案</w:t>
            </w:r>
            <w:r>
              <w:tab/>
            </w:r>
            <w:r>
              <w:fldChar w:fldCharType="begin"/>
            </w:r>
            <w:r>
              <w:instrText xml:space="preserve"> PAGEREF </w:instrText>
            </w:r>
            <w:r>
              <w:instrText xml:space="preserve">_Toc63852226 \h </w:instrText>
            </w:r>
            <w:r>
              <w:fldChar w:fldCharType="separate"/>
            </w:r>
            <w:r>
              <w:t>16</w:t>
            </w:r>
            <w:r>
              <w:fldChar w:fldCharType="end"/>
            </w:r>
          </w:hyperlink>
        </w:p>
        <w:p w14:paraId="79D04A5A" w14:textId="77777777" w:rsidR="00B97DDD" w:rsidRDefault="00FE0308">
          <w:pPr>
            <w:pStyle w:val="TOC2"/>
            <w:rPr>
              <w:rFonts w:cstheme="minorBidi"/>
              <w:kern w:val="2"/>
              <w:sz w:val="21"/>
            </w:rPr>
          </w:pPr>
          <w:hyperlink w:anchor="_Toc63852227" w:history="1">
            <w:r>
              <w:rPr>
                <w:rStyle w:val="af7"/>
                <w:rFonts w:ascii="Times New Roman" w:eastAsia="仿宋" w:hAnsi="Times New Roman"/>
              </w:rPr>
              <w:t>一、科学问题及主要研究内容</w:t>
            </w:r>
            <w:r>
              <w:tab/>
            </w:r>
            <w:r>
              <w:fldChar w:fldCharType="begin"/>
            </w:r>
            <w:r>
              <w:instrText xml:space="preserve"> PAGEREF _Toc63852227 \h </w:instrText>
            </w:r>
            <w:r>
              <w:fldChar w:fldCharType="separate"/>
            </w:r>
            <w:r>
              <w:t>16</w:t>
            </w:r>
            <w:r>
              <w:fldChar w:fldCharType="end"/>
            </w:r>
          </w:hyperlink>
        </w:p>
        <w:p w14:paraId="46C164E4" w14:textId="77777777" w:rsidR="00B97DDD" w:rsidRDefault="00FE0308">
          <w:pPr>
            <w:pStyle w:val="TOC2"/>
            <w:tabs>
              <w:tab w:val="left" w:pos="1050"/>
            </w:tabs>
            <w:rPr>
              <w:rFonts w:cstheme="minorBidi"/>
              <w:kern w:val="2"/>
              <w:sz w:val="21"/>
            </w:rPr>
          </w:pPr>
          <w:hyperlink w:anchor="_Toc63852228" w:history="1">
            <w:r>
              <w:rPr>
                <w:rStyle w:val="af7"/>
                <w:rFonts w:ascii="Times New Roman" w:eastAsia="仿宋" w:hAnsi="Times New Roman"/>
              </w:rPr>
              <w:t>二、</w:t>
            </w:r>
            <w:r>
              <w:rPr>
                <w:rFonts w:cstheme="minorBidi"/>
                <w:kern w:val="2"/>
                <w:sz w:val="21"/>
              </w:rPr>
              <w:tab/>
            </w:r>
            <w:r>
              <w:rPr>
                <w:rStyle w:val="af7"/>
                <w:rFonts w:ascii="Times New Roman" w:eastAsia="仿宋" w:hAnsi="Times New Roman"/>
              </w:rPr>
              <w:t>课题实施计划</w:t>
            </w:r>
            <w:r>
              <w:tab/>
            </w:r>
            <w:r>
              <w:fldChar w:fldCharType="begin"/>
            </w:r>
            <w:r>
              <w:instrText xml:space="preserve"> PAGEREF _Toc63852228 \h </w:instrText>
            </w:r>
            <w:r>
              <w:fldChar w:fldCharType="separate"/>
            </w:r>
            <w:r>
              <w:t>17</w:t>
            </w:r>
            <w:r>
              <w:fldChar w:fldCharType="end"/>
            </w:r>
          </w:hyperlink>
        </w:p>
        <w:p w14:paraId="044864F6" w14:textId="77777777" w:rsidR="00B97DDD" w:rsidRDefault="00FE0308">
          <w:pPr>
            <w:pStyle w:val="TOC2"/>
            <w:tabs>
              <w:tab w:val="left" w:pos="1050"/>
            </w:tabs>
            <w:rPr>
              <w:rFonts w:cstheme="minorBidi"/>
              <w:kern w:val="2"/>
              <w:sz w:val="21"/>
            </w:rPr>
          </w:pPr>
          <w:hyperlink w:anchor="_Toc63852229" w:history="1">
            <w:r>
              <w:rPr>
                <w:rStyle w:val="af7"/>
                <w:rFonts w:ascii="Times New Roman" w:eastAsia="仿宋" w:hAnsi="Times New Roman"/>
              </w:rPr>
              <w:t>三、</w:t>
            </w:r>
            <w:r>
              <w:rPr>
                <w:rFonts w:cstheme="minorBidi"/>
                <w:kern w:val="2"/>
                <w:sz w:val="21"/>
              </w:rPr>
              <w:tab/>
            </w:r>
            <w:r>
              <w:rPr>
                <w:rStyle w:val="af7"/>
                <w:rFonts w:ascii="Times New Roman" w:eastAsia="仿宋" w:hAnsi="Times New Roman"/>
              </w:rPr>
              <w:t>职责分工</w:t>
            </w:r>
            <w:r>
              <w:tab/>
            </w:r>
            <w:r>
              <w:fldChar w:fldCharType="begin"/>
            </w:r>
            <w:r>
              <w:instrText xml:space="preserve"> PAGEREF _Toc638</w:instrText>
            </w:r>
            <w:r>
              <w:instrText xml:space="preserve">52229 \h </w:instrText>
            </w:r>
            <w:r>
              <w:fldChar w:fldCharType="separate"/>
            </w:r>
            <w:r>
              <w:t>18</w:t>
            </w:r>
            <w:r>
              <w:fldChar w:fldCharType="end"/>
            </w:r>
          </w:hyperlink>
        </w:p>
        <w:p w14:paraId="6855D495" w14:textId="77777777" w:rsidR="00B97DDD" w:rsidRDefault="00FE0308">
          <w:pPr>
            <w:pStyle w:val="TOC2"/>
            <w:rPr>
              <w:rFonts w:cstheme="minorBidi"/>
              <w:kern w:val="2"/>
              <w:sz w:val="21"/>
            </w:rPr>
          </w:pPr>
          <w:hyperlink w:anchor="_Toc63852230" w:history="1">
            <w:r>
              <w:rPr>
                <w:rStyle w:val="af7"/>
                <w:rFonts w:ascii="Times New Roman" w:eastAsia="仿宋" w:hAnsi="Times New Roman"/>
              </w:rPr>
              <w:t>四、课题成果呈现形式及验收方法（</w:t>
            </w:r>
            <w:r>
              <w:rPr>
                <w:rStyle w:val="af7"/>
                <w:rFonts w:ascii="Times New Roman" w:eastAsia="仿宋" w:hAnsi="Times New Roman"/>
              </w:rPr>
              <w:t>2021</w:t>
            </w:r>
            <w:r>
              <w:rPr>
                <w:rStyle w:val="af7"/>
                <w:rFonts w:ascii="Times New Roman" w:eastAsia="仿宋" w:hAnsi="Times New Roman"/>
              </w:rPr>
              <w:t>年）</w:t>
            </w:r>
            <w:r>
              <w:tab/>
            </w:r>
            <w:r>
              <w:fldChar w:fldCharType="begin"/>
            </w:r>
            <w:r>
              <w:instrText xml:space="preserve"> PAGEREF _Toc63852230 \h </w:instrText>
            </w:r>
            <w:r>
              <w:fldChar w:fldCharType="separate"/>
            </w:r>
            <w:r>
              <w:t>18</w:t>
            </w:r>
            <w:r>
              <w:fldChar w:fldCharType="end"/>
            </w:r>
          </w:hyperlink>
        </w:p>
        <w:p w14:paraId="3FC94034" w14:textId="77777777" w:rsidR="00B97DDD" w:rsidRDefault="00FE0308">
          <w:pPr>
            <w:pStyle w:val="TOC2"/>
            <w:rPr>
              <w:rFonts w:cstheme="minorBidi"/>
              <w:kern w:val="2"/>
              <w:sz w:val="21"/>
            </w:rPr>
          </w:pPr>
          <w:hyperlink w:anchor="_Toc63852231" w:history="1">
            <w:r>
              <w:rPr>
                <w:rStyle w:val="af7"/>
                <w:rFonts w:ascii="Times New Roman" w:eastAsia="仿宋_GB2312" w:hAnsi="Times New Roman"/>
              </w:rPr>
              <w:t>附件</w:t>
            </w:r>
            <w:r>
              <w:rPr>
                <w:rStyle w:val="af7"/>
                <w:rFonts w:ascii="Times New Roman" w:eastAsia="仿宋_GB2312" w:hAnsi="Times New Roman"/>
              </w:rPr>
              <w:t>1</w:t>
            </w:r>
            <w:r>
              <w:rPr>
                <w:rStyle w:val="af7"/>
                <w:rFonts w:ascii="Times New Roman" w:eastAsia="仿宋_GB2312" w:hAnsi="Times New Roman"/>
              </w:rPr>
              <w:t>：</w:t>
            </w:r>
            <w:r>
              <w:rPr>
                <w:rStyle w:val="af7"/>
                <w:rFonts w:ascii="Times New Roman" w:eastAsia="仿宋_GB2312" w:hAnsi="Times New Roman"/>
              </w:rPr>
              <w:t>2021</w:t>
            </w:r>
            <w:r>
              <w:rPr>
                <w:rStyle w:val="af7"/>
                <w:rFonts w:ascii="Times New Roman" w:eastAsia="仿宋_GB2312" w:hAnsi="Times New Roman"/>
              </w:rPr>
              <w:t>年度人员投入情况</w:t>
            </w:r>
            <w:r>
              <w:tab/>
            </w:r>
            <w:r>
              <w:fldChar w:fldCharType="begin"/>
            </w:r>
            <w:r>
              <w:instrText xml:space="preserve"> PAGEREF _Toc63852231 \h </w:instrText>
            </w:r>
            <w:r>
              <w:fldChar w:fldCharType="separate"/>
            </w:r>
            <w:r>
              <w:t>19</w:t>
            </w:r>
            <w:r>
              <w:fldChar w:fldCharType="end"/>
            </w:r>
          </w:hyperlink>
        </w:p>
        <w:p w14:paraId="26B0F032" w14:textId="77777777" w:rsidR="00B97DDD" w:rsidRDefault="00FE0308">
          <w:pPr>
            <w:pStyle w:val="TOC2"/>
            <w:rPr>
              <w:rFonts w:cstheme="minorBidi"/>
              <w:kern w:val="2"/>
              <w:sz w:val="21"/>
            </w:rPr>
          </w:pPr>
          <w:hyperlink w:anchor="_Toc63852232" w:history="1">
            <w:r>
              <w:rPr>
                <w:rStyle w:val="af7"/>
                <w:rFonts w:ascii="Times New Roman" w:eastAsia="仿宋_GB2312" w:hAnsi="Times New Roman"/>
              </w:rPr>
              <w:t>附件</w:t>
            </w:r>
            <w:r>
              <w:rPr>
                <w:rStyle w:val="af7"/>
                <w:rFonts w:ascii="Times New Roman" w:eastAsia="仿宋_GB2312" w:hAnsi="Times New Roman"/>
              </w:rPr>
              <w:t>2</w:t>
            </w:r>
            <w:r>
              <w:rPr>
                <w:rStyle w:val="af7"/>
                <w:rFonts w:ascii="Times New Roman" w:eastAsia="仿宋_GB2312" w:hAnsi="Times New Roman"/>
              </w:rPr>
              <w:t>：年度课题经费预算（详见《课题预算申报表》）</w:t>
            </w:r>
            <w:r>
              <w:tab/>
            </w:r>
            <w:r>
              <w:fldChar w:fldCharType="begin"/>
            </w:r>
            <w:r>
              <w:instrText xml:space="preserve"> PAGEREF _Toc63852232 \h </w:instrText>
            </w:r>
            <w:r>
              <w:fldChar w:fldCharType="separate"/>
            </w:r>
            <w:r>
              <w:t>25</w:t>
            </w:r>
            <w:r>
              <w:fldChar w:fldCharType="end"/>
            </w:r>
          </w:hyperlink>
        </w:p>
        <w:p w14:paraId="6CFB77D1" w14:textId="77777777" w:rsidR="00B97DDD" w:rsidRDefault="00FE0308">
          <w:pPr>
            <w:rPr>
              <w:rFonts w:ascii="Times New Roman" w:hAnsi="Times New Roman" w:cs="Times New Roman"/>
            </w:rPr>
          </w:pPr>
          <w:r>
            <w:rPr>
              <w:rFonts w:ascii="Times New Roman" w:hAnsi="Times New Roman" w:cs="Times New Roman"/>
              <w:b/>
              <w:bCs/>
              <w:lang w:val="zh-CN"/>
            </w:rPr>
            <w:fldChar w:fldCharType="end"/>
          </w:r>
        </w:p>
      </w:sdtContent>
    </w:sdt>
    <w:p w14:paraId="06307BF9" w14:textId="77777777" w:rsidR="00B97DDD" w:rsidRDefault="00B97DDD">
      <w:pPr>
        <w:widowControl/>
        <w:jc w:val="center"/>
        <w:rPr>
          <w:rFonts w:ascii="Times New Roman" w:eastAsia="仿宋_GB2312" w:hAnsi="Times New Roman" w:cs="Times New Roman"/>
          <w:b/>
          <w:bCs/>
          <w:sz w:val="36"/>
          <w:szCs w:val="36"/>
        </w:rPr>
      </w:pPr>
    </w:p>
    <w:p w14:paraId="0D10BA6E" w14:textId="77777777" w:rsidR="00B97DDD" w:rsidRDefault="00FE0308">
      <w:pPr>
        <w:pStyle w:val="1"/>
        <w:jc w:val="center"/>
        <w:rPr>
          <w:rFonts w:ascii="Times New Roman" w:eastAsia="黑体" w:hAnsi="Times New Roman" w:cs="Times New Roman"/>
          <w:b w:val="0"/>
          <w:sz w:val="36"/>
          <w:szCs w:val="36"/>
        </w:rPr>
      </w:pPr>
      <w:bookmarkStart w:id="0" w:name="_Toc63852209"/>
      <w:r>
        <w:rPr>
          <w:rFonts w:ascii="Times New Roman" w:eastAsia="黑体" w:hAnsi="Times New Roman" w:cs="Times New Roman"/>
          <w:b w:val="0"/>
          <w:sz w:val="36"/>
          <w:szCs w:val="36"/>
        </w:rPr>
        <w:lastRenderedPageBreak/>
        <w:t>课题信息表</w:t>
      </w:r>
      <w:bookmarkEnd w:id="0"/>
    </w:p>
    <w:tbl>
      <w:tblPr>
        <w:tblW w:w="96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86"/>
        <w:gridCol w:w="7954"/>
      </w:tblGrid>
      <w:tr w:rsidR="00B97DDD" w14:paraId="1C17C68C" w14:textId="77777777">
        <w:trPr>
          <w:cantSplit/>
          <w:trHeight w:val="795"/>
          <w:jc w:val="center"/>
        </w:trPr>
        <w:tc>
          <w:tcPr>
            <w:tcW w:w="1686" w:type="dxa"/>
            <w:vAlign w:val="center"/>
          </w:tcPr>
          <w:p w14:paraId="55CCBF90"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课题名称</w:t>
            </w:r>
          </w:p>
        </w:tc>
        <w:tc>
          <w:tcPr>
            <w:tcW w:w="7954" w:type="dxa"/>
            <w:vAlign w:val="center"/>
          </w:tcPr>
          <w:p w14:paraId="2ADDDA98"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网络智能感知和诊断技术</w:t>
            </w:r>
          </w:p>
        </w:tc>
      </w:tr>
      <w:tr w:rsidR="00B97DDD" w14:paraId="021CC109" w14:textId="77777777">
        <w:trPr>
          <w:cantSplit/>
          <w:trHeight w:val="1632"/>
          <w:jc w:val="center"/>
        </w:trPr>
        <w:tc>
          <w:tcPr>
            <w:tcW w:w="1686" w:type="dxa"/>
            <w:vAlign w:val="center"/>
          </w:tcPr>
          <w:p w14:paraId="5728ADB8"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研究方向</w:t>
            </w:r>
          </w:p>
        </w:tc>
        <w:tc>
          <w:tcPr>
            <w:tcW w:w="7954" w:type="dxa"/>
            <w:vAlign w:val="center"/>
          </w:tcPr>
          <w:p w14:paraId="4E9D42E9" w14:textId="77777777" w:rsidR="00B97DDD" w:rsidRDefault="00FE0308">
            <w:pPr>
              <w:adjustRightInd w:val="0"/>
              <w:snapToGrid w:val="0"/>
              <w:spacing w:line="280" w:lineRule="exact"/>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平台关键</w:t>
            </w:r>
            <w:r>
              <w:rPr>
                <w:rFonts w:ascii="Times New Roman" w:eastAsia="仿宋_GB2312" w:hAnsi="Times New Roman" w:cs="Times New Roman"/>
                <w:snapToGrid w:val="0"/>
                <w:kern w:val="0"/>
                <w:sz w:val="28"/>
                <w:szCs w:val="28"/>
              </w:rPr>
              <w:t>AI</w:t>
            </w:r>
            <w:r>
              <w:rPr>
                <w:rFonts w:ascii="Times New Roman" w:eastAsia="仿宋_GB2312" w:hAnsi="Times New Roman" w:cs="Times New Roman"/>
                <w:snapToGrid w:val="0"/>
                <w:kern w:val="0"/>
                <w:sz w:val="28"/>
                <w:szCs w:val="28"/>
              </w:rPr>
              <w:t>能力</w:t>
            </w:r>
          </w:p>
        </w:tc>
      </w:tr>
      <w:tr w:rsidR="00B97DDD" w14:paraId="4F1815EE" w14:textId="77777777">
        <w:trPr>
          <w:cantSplit/>
          <w:trHeight w:val="1968"/>
          <w:jc w:val="center"/>
        </w:trPr>
        <w:tc>
          <w:tcPr>
            <w:tcW w:w="1686" w:type="dxa"/>
            <w:vAlign w:val="center"/>
          </w:tcPr>
          <w:p w14:paraId="24262853"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课题</w:t>
            </w:r>
          </w:p>
          <w:p w14:paraId="66E5B884"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负责人</w:t>
            </w:r>
          </w:p>
        </w:tc>
        <w:tc>
          <w:tcPr>
            <w:tcW w:w="7954" w:type="dxa"/>
            <w:vAlign w:val="center"/>
          </w:tcPr>
          <w:p w14:paraId="15E491EC" w14:textId="77777777" w:rsidR="00B97DDD" w:rsidRDefault="00FE0308">
            <w:pPr>
              <w:adjustRightInd w:val="0"/>
              <w:snapToGrid w:val="0"/>
              <w:spacing w:line="276" w:lineRule="auto"/>
              <w:rPr>
                <w:rFonts w:ascii="Times New Roman" w:eastAsia="仿宋_GB2312" w:hAnsi="Times New Roman" w:cs="Times New Roman"/>
                <w:iCs/>
                <w:snapToGrid w:val="0"/>
                <w:kern w:val="0"/>
                <w:sz w:val="28"/>
                <w:szCs w:val="28"/>
              </w:rPr>
            </w:pPr>
            <w:r>
              <w:rPr>
                <w:rFonts w:ascii="Times New Roman" w:eastAsia="仿宋_GB2312" w:hAnsi="Times New Roman" w:cs="Times New Roman"/>
                <w:iCs/>
                <w:snapToGrid w:val="0"/>
                <w:kern w:val="0"/>
                <w:sz w:val="28"/>
                <w:szCs w:val="28"/>
              </w:rPr>
              <w:t>负责人</w:t>
            </w:r>
            <w:r>
              <w:rPr>
                <w:rFonts w:ascii="Times New Roman" w:eastAsia="仿宋_GB2312" w:hAnsi="Times New Roman" w:cs="Times New Roman"/>
                <w:iCs/>
                <w:snapToGrid w:val="0"/>
                <w:kern w:val="0"/>
                <w:sz w:val="28"/>
                <w:szCs w:val="28"/>
              </w:rPr>
              <w:t>1</w:t>
            </w:r>
            <w:r>
              <w:rPr>
                <w:rFonts w:ascii="Times New Roman" w:eastAsia="仿宋_GB2312" w:hAnsi="Times New Roman" w:cs="Times New Roman"/>
                <w:iCs/>
                <w:snapToGrid w:val="0"/>
                <w:kern w:val="0"/>
                <w:sz w:val="28"/>
                <w:szCs w:val="28"/>
              </w:rPr>
              <w:t>（清华大学）姓名：裴丹</w:t>
            </w:r>
            <w:r>
              <w:rPr>
                <w:rFonts w:ascii="Times New Roman" w:eastAsia="仿宋_GB2312" w:hAnsi="Times New Roman" w:cs="Times New Roman"/>
                <w:iCs/>
                <w:snapToGrid w:val="0"/>
                <w:kern w:val="0"/>
                <w:sz w:val="28"/>
                <w:szCs w:val="28"/>
              </w:rPr>
              <w:t xml:space="preserve">  </w:t>
            </w:r>
            <w:r>
              <w:rPr>
                <w:rFonts w:ascii="Times New Roman" w:eastAsia="仿宋_GB2312" w:hAnsi="Times New Roman" w:cs="Times New Roman"/>
                <w:iCs/>
                <w:snapToGrid w:val="0"/>
                <w:kern w:val="0"/>
                <w:sz w:val="28"/>
                <w:szCs w:val="28"/>
              </w:rPr>
              <w:t>单位及职务</w:t>
            </w:r>
            <w:r>
              <w:rPr>
                <w:rFonts w:ascii="Times New Roman" w:eastAsia="仿宋_GB2312" w:hAnsi="Times New Roman" w:cs="Times New Roman"/>
                <w:iCs/>
                <w:snapToGrid w:val="0"/>
                <w:kern w:val="0"/>
                <w:sz w:val="28"/>
                <w:szCs w:val="28"/>
              </w:rPr>
              <w:t>/</w:t>
            </w:r>
            <w:r>
              <w:rPr>
                <w:rFonts w:ascii="Times New Roman" w:eastAsia="仿宋_GB2312" w:hAnsi="Times New Roman" w:cs="Times New Roman"/>
                <w:iCs/>
                <w:snapToGrid w:val="0"/>
                <w:kern w:val="0"/>
                <w:sz w:val="28"/>
                <w:szCs w:val="28"/>
              </w:rPr>
              <w:t>职称：清华大学计算机科学与技术系</w:t>
            </w:r>
            <w:r>
              <w:rPr>
                <w:rFonts w:ascii="Times New Roman" w:eastAsia="仿宋_GB2312" w:hAnsi="Times New Roman" w:cs="Times New Roman"/>
                <w:iCs/>
                <w:snapToGrid w:val="0"/>
                <w:kern w:val="0"/>
                <w:sz w:val="28"/>
                <w:szCs w:val="28"/>
              </w:rPr>
              <w:t>/</w:t>
            </w:r>
            <w:proofErr w:type="gramStart"/>
            <w:r>
              <w:rPr>
                <w:rFonts w:ascii="Times New Roman" w:eastAsia="仿宋_GB2312" w:hAnsi="Times New Roman" w:cs="Times New Roman"/>
                <w:iCs/>
                <w:snapToGrid w:val="0"/>
                <w:kern w:val="0"/>
                <w:sz w:val="28"/>
                <w:szCs w:val="28"/>
              </w:rPr>
              <w:t>长聘副教授</w:t>
            </w:r>
            <w:proofErr w:type="gramEnd"/>
          </w:p>
          <w:p w14:paraId="7CBEC8C6" w14:textId="77777777" w:rsidR="00B97DDD" w:rsidRDefault="00FE0308">
            <w:pPr>
              <w:adjustRightInd w:val="0"/>
              <w:snapToGrid w:val="0"/>
              <w:spacing w:line="276" w:lineRule="auto"/>
              <w:rPr>
                <w:rFonts w:ascii="Times New Roman" w:eastAsia="仿宋_GB2312" w:hAnsi="Times New Roman" w:cs="Times New Roman"/>
                <w:iCs/>
                <w:snapToGrid w:val="0"/>
                <w:kern w:val="0"/>
                <w:sz w:val="28"/>
                <w:szCs w:val="28"/>
              </w:rPr>
            </w:pPr>
            <w:r>
              <w:rPr>
                <w:rFonts w:ascii="Times New Roman" w:eastAsia="仿宋_GB2312" w:hAnsi="Times New Roman" w:cs="Times New Roman"/>
                <w:iCs/>
                <w:snapToGrid w:val="0"/>
                <w:kern w:val="0"/>
                <w:sz w:val="28"/>
                <w:szCs w:val="28"/>
              </w:rPr>
              <w:t>负责人</w:t>
            </w:r>
            <w:r>
              <w:rPr>
                <w:rFonts w:ascii="Times New Roman" w:eastAsia="仿宋_GB2312" w:hAnsi="Times New Roman" w:cs="Times New Roman"/>
                <w:iCs/>
                <w:snapToGrid w:val="0"/>
                <w:kern w:val="0"/>
                <w:sz w:val="28"/>
                <w:szCs w:val="28"/>
              </w:rPr>
              <w:t>2</w:t>
            </w:r>
            <w:r>
              <w:rPr>
                <w:rFonts w:ascii="Times New Roman" w:eastAsia="仿宋_GB2312" w:hAnsi="Times New Roman" w:cs="Times New Roman"/>
                <w:iCs/>
                <w:snapToGrid w:val="0"/>
                <w:kern w:val="0"/>
                <w:sz w:val="28"/>
                <w:szCs w:val="28"/>
              </w:rPr>
              <w:t>（中国移动）姓名：朱琳</w:t>
            </w:r>
            <w:r>
              <w:rPr>
                <w:rFonts w:ascii="Times New Roman" w:eastAsia="仿宋_GB2312" w:hAnsi="Times New Roman" w:cs="Times New Roman"/>
                <w:iCs/>
                <w:snapToGrid w:val="0"/>
                <w:kern w:val="0"/>
                <w:sz w:val="28"/>
                <w:szCs w:val="28"/>
              </w:rPr>
              <w:t xml:space="preserve">  </w:t>
            </w:r>
            <w:r>
              <w:rPr>
                <w:rFonts w:ascii="Times New Roman" w:eastAsia="仿宋_GB2312" w:hAnsi="Times New Roman" w:cs="Times New Roman"/>
                <w:iCs/>
                <w:snapToGrid w:val="0"/>
                <w:kern w:val="0"/>
                <w:sz w:val="28"/>
                <w:szCs w:val="28"/>
              </w:rPr>
              <w:t>单位及职务</w:t>
            </w:r>
            <w:r>
              <w:rPr>
                <w:rFonts w:ascii="Times New Roman" w:eastAsia="仿宋_GB2312" w:hAnsi="Times New Roman" w:cs="Times New Roman"/>
                <w:iCs/>
                <w:snapToGrid w:val="0"/>
                <w:kern w:val="0"/>
                <w:sz w:val="28"/>
                <w:szCs w:val="28"/>
              </w:rPr>
              <w:t>/</w:t>
            </w:r>
            <w:r>
              <w:rPr>
                <w:rFonts w:ascii="Times New Roman" w:eastAsia="仿宋_GB2312" w:hAnsi="Times New Roman" w:cs="Times New Roman"/>
                <w:iCs/>
                <w:snapToGrid w:val="0"/>
                <w:kern w:val="0"/>
                <w:sz w:val="28"/>
                <w:szCs w:val="28"/>
              </w:rPr>
              <w:t>职称：中国移动研究院人工智能与智慧运营中心技术经理</w:t>
            </w:r>
            <w:r>
              <w:rPr>
                <w:rFonts w:ascii="Times New Roman" w:eastAsia="仿宋_GB2312" w:hAnsi="Times New Roman" w:cs="Times New Roman"/>
                <w:iCs/>
                <w:snapToGrid w:val="0"/>
                <w:kern w:val="0"/>
                <w:sz w:val="28"/>
                <w:szCs w:val="28"/>
              </w:rPr>
              <w:t>/</w:t>
            </w:r>
            <w:r>
              <w:rPr>
                <w:rFonts w:ascii="Times New Roman" w:eastAsia="仿宋_GB2312" w:hAnsi="Times New Roman" w:cs="Times New Roman"/>
                <w:iCs/>
                <w:snapToGrid w:val="0"/>
                <w:kern w:val="0"/>
                <w:sz w:val="28"/>
                <w:szCs w:val="28"/>
              </w:rPr>
              <w:t>高级工程师</w:t>
            </w:r>
          </w:p>
          <w:p w14:paraId="3E293D0E" w14:textId="77777777" w:rsidR="00B97DDD" w:rsidRDefault="00FE0308">
            <w:pPr>
              <w:adjustRightInd w:val="0"/>
              <w:snapToGrid w:val="0"/>
              <w:spacing w:line="276" w:lineRule="auto"/>
              <w:rPr>
                <w:rFonts w:ascii="Times New Roman" w:eastAsia="仿宋_GB2312" w:hAnsi="Times New Roman" w:cs="Times New Roman"/>
                <w:iCs/>
                <w:snapToGrid w:val="0"/>
                <w:kern w:val="0"/>
                <w:sz w:val="28"/>
                <w:szCs w:val="28"/>
              </w:rPr>
            </w:pPr>
            <w:r>
              <w:rPr>
                <w:rFonts w:ascii="Times New Roman" w:eastAsia="仿宋_GB2312" w:hAnsi="Times New Roman" w:cs="Times New Roman"/>
                <w:iCs/>
                <w:snapToGrid w:val="0"/>
                <w:kern w:val="0"/>
                <w:sz w:val="28"/>
                <w:szCs w:val="28"/>
              </w:rPr>
              <w:t>负责人</w:t>
            </w:r>
            <w:r>
              <w:rPr>
                <w:rFonts w:ascii="Times New Roman" w:eastAsia="仿宋_GB2312" w:hAnsi="Times New Roman" w:cs="Times New Roman"/>
                <w:iCs/>
                <w:snapToGrid w:val="0"/>
                <w:kern w:val="0"/>
                <w:sz w:val="28"/>
                <w:szCs w:val="28"/>
              </w:rPr>
              <w:t>3</w:t>
            </w:r>
            <w:r>
              <w:rPr>
                <w:rFonts w:ascii="Times New Roman" w:eastAsia="仿宋_GB2312" w:hAnsi="Times New Roman" w:cs="Times New Roman"/>
                <w:iCs/>
                <w:snapToGrid w:val="0"/>
                <w:kern w:val="0"/>
                <w:sz w:val="28"/>
                <w:szCs w:val="28"/>
              </w:rPr>
              <w:t>（中国移动）姓名：</w:t>
            </w:r>
            <w:proofErr w:type="gramStart"/>
            <w:r>
              <w:rPr>
                <w:rFonts w:ascii="Times New Roman" w:eastAsia="仿宋_GB2312" w:hAnsi="Times New Roman" w:cs="Times New Roman"/>
                <w:iCs/>
                <w:snapToGrid w:val="0"/>
                <w:kern w:val="0"/>
                <w:sz w:val="28"/>
                <w:szCs w:val="28"/>
              </w:rPr>
              <w:t>刘子靖</w:t>
            </w:r>
            <w:proofErr w:type="gramEnd"/>
            <w:r>
              <w:rPr>
                <w:rFonts w:ascii="Times New Roman" w:eastAsia="仿宋_GB2312" w:hAnsi="Times New Roman" w:cs="Times New Roman"/>
                <w:iCs/>
                <w:snapToGrid w:val="0"/>
                <w:kern w:val="0"/>
                <w:sz w:val="28"/>
                <w:szCs w:val="28"/>
              </w:rPr>
              <w:t xml:space="preserve">  </w:t>
            </w:r>
            <w:r>
              <w:rPr>
                <w:rFonts w:ascii="Times New Roman" w:eastAsia="仿宋_GB2312" w:hAnsi="Times New Roman" w:cs="Times New Roman"/>
                <w:iCs/>
                <w:snapToGrid w:val="0"/>
                <w:kern w:val="0"/>
                <w:sz w:val="28"/>
                <w:szCs w:val="28"/>
              </w:rPr>
              <w:t>单位及职务</w:t>
            </w:r>
            <w:r>
              <w:rPr>
                <w:rFonts w:ascii="Times New Roman" w:eastAsia="仿宋_GB2312" w:hAnsi="Times New Roman" w:cs="Times New Roman"/>
                <w:iCs/>
                <w:snapToGrid w:val="0"/>
                <w:kern w:val="0"/>
                <w:sz w:val="28"/>
                <w:szCs w:val="28"/>
              </w:rPr>
              <w:t>/</w:t>
            </w:r>
            <w:r>
              <w:rPr>
                <w:rFonts w:ascii="Times New Roman" w:eastAsia="仿宋_GB2312" w:hAnsi="Times New Roman" w:cs="Times New Roman"/>
                <w:iCs/>
                <w:snapToGrid w:val="0"/>
                <w:kern w:val="0"/>
                <w:sz w:val="28"/>
                <w:szCs w:val="28"/>
              </w:rPr>
              <w:t>职称：中国移动研究院业务研究所项目经理</w:t>
            </w:r>
            <w:r>
              <w:rPr>
                <w:rFonts w:ascii="Times New Roman" w:eastAsia="仿宋_GB2312" w:hAnsi="Times New Roman" w:cs="Times New Roman"/>
                <w:iCs/>
                <w:snapToGrid w:val="0"/>
                <w:kern w:val="0"/>
                <w:sz w:val="28"/>
                <w:szCs w:val="28"/>
              </w:rPr>
              <w:t>/</w:t>
            </w:r>
            <w:r>
              <w:rPr>
                <w:rFonts w:ascii="Times New Roman" w:eastAsia="仿宋_GB2312" w:hAnsi="Times New Roman" w:cs="Times New Roman"/>
                <w:iCs/>
                <w:snapToGrid w:val="0"/>
                <w:kern w:val="0"/>
                <w:sz w:val="28"/>
                <w:szCs w:val="28"/>
              </w:rPr>
              <w:t>工程师</w:t>
            </w:r>
          </w:p>
        </w:tc>
      </w:tr>
      <w:tr w:rsidR="00B97DDD" w14:paraId="4FF4DF02" w14:textId="77777777">
        <w:trPr>
          <w:cantSplit/>
          <w:trHeight w:val="840"/>
          <w:jc w:val="center"/>
        </w:trPr>
        <w:tc>
          <w:tcPr>
            <w:tcW w:w="1686" w:type="dxa"/>
            <w:vAlign w:val="center"/>
          </w:tcPr>
          <w:p w14:paraId="6A0E2F1D"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课题周期</w:t>
            </w:r>
          </w:p>
        </w:tc>
        <w:tc>
          <w:tcPr>
            <w:tcW w:w="7954" w:type="dxa"/>
            <w:vAlign w:val="center"/>
          </w:tcPr>
          <w:p w14:paraId="3D325BB4" w14:textId="77777777" w:rsidR="00B97DDD" w:rsidRDefault="00FE0308">
            <w:pPr>
              <w:adjustRightInd w:val="0"/>
              <w:snapToGrid w:val="0"/>
              <w:spacing w:line="280" w:lineRule="exact"/>
              <w:rPr>
                <w:rFonts w:ascii="Times New Roman" w:eastAsia="仿宋_GB2312" w:hAnsi="Times New Roman" w:cs="Times New Roman"/>
                <w:b/>
                <w:snapToGrid w:val="0"/>
                <w:color w:val="FF0000"/>
                <w:kern w:val="0"/>
                <w:sz w:val="28"/>
                <w:szCs w:val="28"/>
              </w:rPr>
            </w:pPr>
            <w:r>
              <w:rPr>
                <w:rFonts w:ascii="Times New Roman" w:eastAsia="仿宋_GB2312" w:hAnsi="Times New Roman" w:cs="Times New Roman"/>
                <w:b/>
                <w:snapToGrid w:val="0"/>
                <w:color w:val="FF0000"/>
                <w:kern w:val="0"/>
                <w:sz w:val="28"/>
                <w:szCs w:val="28"/>
              </w:rPr>
              <w:t>2021</w:t>
            </w:r>
            <w:r>
              <w:rPr>
                <w:rFonts w:ascii="Times New Roman" w:eastAsia="仿宋_GB2312" w:hAnsi="Times New Roman" w:cs="Times New Roman" w:hint="eastAsia"/>
                <w:b/>
                <w:snapToGrid w:val="0"/>
                <w:color w:val="FF0000"/>
                <w:kern w:val="0"/>
                <w:sz w:val="28"/>
                <w:szCs w:val="28"/>
              </w:rPr>
              <w:t>年</w:t>
            </w:r>
            <w:r>
              <w:rPr>
                <w:rFonts w:ascii="Times New Roman" w:eastAsia="仿宋_GB2312" w:hAnsi="Times New Roman" w:cs="Times New Roman"/>
                <w:b/>
                <w:snapToGrid w:val="0"/>
                <w:color w:val="FF0000"/>
                <w:kern w:val="0"/>
                <w:sz w:val="28"/>
                <w:szCs w:val="28"/>
              </w:rPr>
              <w:t>5</w:t>
            </w:r>
            <w:r>
              <w:rPr>
                <w:rFonts w:ascii="Times New Roman" w:eastAsia="仿宋_GB2312" w:hAnsi="Times New Roman" w:cs="Times New Roman" w:hint="eastAsia"/>
                <w:b/>
                <w:snapToGrid w:val="0"/>
                <w:color w:val="FF0000"/>
                <w:kern w:val="0"/>
                <w:sz w:val="28"/>
                <w:szCs w:val="28"/>
              </w:rPr>
              <w:t>月</w:t>
            </w:r>
            <w:r>
              <w:rPr>
                <w:rFonts w:ascii="Times New Roman" w:eastAsia="仿宋_GB2312" w:hAnsi="Times New Roman" w:cs="Times New Roman"/>
                <w:b/>
                <w:snapToGrid w:val="0"/>
                <w:color w:val="FF0000"/>
                <w:kern w:val="0"/>
                <w:sz w:val="28"/>
                <w:szCs w:val="28"/>
              </w:rPr>
              <w:t xml:space="preserve"> – 2023</w:t>
            </w:r>
            <w:r>
              <w:rPr>
                <w:rFonts w:ascii="Times New Roman" w:eastAsia="仿宋_GB2312" w:hAnsi="Times New Roman" w:cs="Times New Roman" w:hint="eastAsia"/>
                <w:b/>
                <w:snapToGrid w:val="0"/>
                <w:color w:val="FF0000"/>
                <w:kern w:val="0"/>
                <w:sz w:val="28"/>
                <w:szCs w:val="28"/>
              </w:rPr>
              <w:t>年</w:t>
            </w:r>
            <w:r>
              <w:rPr>
                <w:rFonts w:ascii="Times New Roman" w:eastAsia="仿宋_GB2312" w:hAnsi="Times New Roman" w:cs="Times New Roman"/>
                <w:b/>
                <w:snapToGrid w:val="0"/>
                <w:color w:val="FF0000"/>
                <w:kern w:val="0"/>
                <w:sz w:val="28"/>
                <w:szCs w:val="28"/>
              </w:rPr>
              <w:t>12</w:t>
            </w:r>
            <w:r>
              <w:rPr>
                <w:rFonts w:ascii="Times New Roman" w:eastAsia="仿宋_GB2312" w:hAnsi="Times New Roman" w:cs="Times New Roman" w:hint="eastAsia"/>
                <w:b/>
                <w:snapToGrid w:val="0"/>
                <w:color w:val="FF0000"/>
                <w:kern w:val="0"/>
                <w:sz w:val="28"/>
                <w:szCs w:val="28"/>
              </w:rPr>
              <w:t>月</w:t>
            </w:r>
          </w:p>
        </w:tc>
      </w:tr>
      <w:tr w:rsidR="00B97DDD" w14:paraId="63834608" w14:textId="77777777">
        <w:trPr>
          <w:cantSplit/>
          <w:trHeight w:val="2135"/>
          <w:jc w:val="center"/>
        </w:trPr>
        <w:tc>
          <w:tcPr>
            <w:tcW w:w="1686" w:type="dxa"/>
            <w:vAlign w:val="center"/>
          </w:tcPr>
          <w:p w14:paraId="001C28AC"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预期成果</w:t>
            </w:r>
          </w:p>
        </w:tc>
        <w:tc>
          <w:tcPr>
            <w:tcW w:w="7954" w:type="dxa"/>
            <w:vAlign w:val="center"/>
          </w:tcPr>
          <w:p w14:paraId="5350F2E6" w14:textId="77777777" w:rsidR="00B97DDD" w:rsidRDefault="00FE0308">
            <w:pPr>
              <w:adjustRightInd w:val="0"/>
              <w:snapToGrid w:val="0"/>
              <w:spacing w:line="276" w:lineRule="auto"/>
              <w:ind w:left="120" w:firstLineChars="200" w:firstLine="560"/>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2021-2023</w:t>
            </w:r>
            <w:r>
              <w:rPr>
                <w:rFonts w:ascii="Times New Roman" w:eastAsia="仿宋_GB2312" w:hAnsi="Times New Roman" w:cs="Times New Roman"/>
                <w:snapToGrid w:val="0"/>
                <w:kern w:val="0"/>
                <w:sz w:val="28"/>
                <w:szCs w:val="28"/>
              </w:rPr>
              <w:t>年，预期完成</w:t>
            </w:r>
            <w:r>
              <w:rPr>
                <w:rFonts w:ascii="Times New Roman" w:eastAsia="仿宋_GB2312" w:hAnsi="Times New Roman" w:cs="Times New Roman"/>
                <w:snapToGrid w:val="0"/>
                <w:kern w:val="0"/>
                <w:sz w:val="28"/>
                <w:szCs w:val="28"/>
              </w:rPr>
              <w:t xml:space="preserve"> “</w:t>
            </w:r>
            <w:r>
              <w:rPr>
                <w:rFonts w:ascii="Times New Roman" w:eastAsia="仿宋_GB2312" w:hAnsi="Times New Roman" w:cs="Times New Roman"/>
                <w:snapToGrid w:val="0"/>
                <w:kern w:val="0"/>
                <w:sz w:val="28"/>
                <w:szCs w:val="28"/>
              </w:rPr>
              <w:t>适应性</w:t>
            </w:r>
            <w:r>
              <w:rPr>
                <w:rFonts w:ascii="Times New Roman" w:eastAsia="仿宋_GB2312" w:hAnsi="Times New Roman" w:cs="Times New Roman"/>
                <w:snapToGrid w:val="0"/>
                <w:kern w:val="0"/>
                <w:sz w:val="28"/>
                <w:szCs w:val="28"/>
              </w:rPr>
              <w:t>NFV</w:t>
            </w:r>
            <w:r>
              <w:rPr>
                <w:rFonts w:ascii="Times New Roman" w:eastAsia="仿宋_GB2312" w:hAnsi="Times New Roman" w:cs="Times New Roman"/>
                <w:snapToGrid w:val="0"/>
                <w:kern w:val="0"/>
                <w:sz w:val="28"/>
                <w:szCs w:val="28"/>
              </w:rPr>
              <w:t>日志压缩方案</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无线网多指标异常检测算法</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 xml:space="preserve"> “</w:t>
            </w:r>
            <w:r>
              <w:rPr>
                <w:rFonts w:ascii="Times New Roman" w:eastAsia="仿宋_GB2312" w:hAnsi="Times New Roman" w:cs="Times New Roman"/>
                <w:snapToGrid w:val="0"/>
                <w:kern w:val="0"/>
                <w:sz w:val="28"/>
                <w:szCs w:val="28"/>
              </w:rPr>
              <w:t>家宽场景的根因定位</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家宽场景的异常预测</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运维知识图谱</w:t>
            </w: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等五个研究内容的方案，分别对应一套原型系统产出，在中国移动的</w:t>
            </w:r>
            <w:r>
              <w:rPr>
                <w:rFonts w:ascii="Times New Roman" w:eastAsia="仿宋_GB2312" w:hAnsi="Times New Roman" w:cs="Times New Roman"/>
                <w:snapToGrid w:val="0"/>
                <w:kern w:val="0"/>
                <w:sz w:val="28"/>
                <w:szCs w:val="28"/>
              </w:rPr>
              <w:t>NFV</w:t>
            </w:r>
            <w:r>
              <w:rPr>
                <w:rFonts w:ascii="Times New Roman" w:eastAsia="仿宋_GB2312" w:hAnsi="Times New Roman" w:cs="Times New Roman" w:hint="eastAsia"/>
                <w:snapToGrid w:val="0"/>
                <w:kern w:val="0"/>
                <w:sz w:val="28"/>
                <w:szCs w:val="28"/>
              </w:rPr>
              <w:t>、</w:t>
            </w:r>
            <w:r>
              <w:rPr>
                <w:rFonts w:ascii="Times New Roman" w:eastAsia="仿宋_GB2312" w:hAnsi="Times New Roman" w:cs="Times New Roman"/>
                <w:snapToGrid w:val="0"/>
                <w:kern w:val="0"/>
                <w:sz w:val="28"/>
                <w:szCs w:val="28"/>
              </w:rPr>
              <w:t>无线网</w:t>
            </w:r>
            <w:proofErr w:type="gramStart"/>
            <w:r>
              <w:rPr>
                <w:rFonts w:ascii="Times New Roman" w:eastAsia="仿宋_GB2312" w:hAnsi="Times New Roman" w:cs="Times New Roman" w:hint="eastAsia"/>
                <w:snapToGrid w:val="0"/>
                <w:kern w:val="0"/>
                <w:sz w:val="28"/>
                <w:szCs w:val="28"/>
              </w:rPr>
              <w:t>和</w:t>
            </w:r>
            <w:r>
              <w:rPr>
                <w:rFonts w:ascii="Times New Roman" w:eastAsia="仿宋_GB2312" w:hAnsi="Times New Roman" w:cs="Times New Roman"/>
                <w:snapToGrid w:val="0"/>
                <w:kern w:val="0"/>
                <w:sz w:val="28"/>
                <w:szCs w:val="28"/>
              </w:rPr>
              <w:t>家宽等</w:t>
            </w:r>
            <w:proofErr w:type="gramEnd"/>
            <w:r>
              <w:rPr>
                <w:rFonts w:ascii="Times New Roman" w:eastAsia="仿宋_GB2312" w:hAnsi="Times New Roman" w:cs="Times New Roman"/>
                <w:snapToGrid w:val="0"/>
                <w:kern w:val="0"/>
                <w:sz w:val="28"/>
                <w:szCs w:val="28"/>
              </w:rPr>
              <w:t>场景实际部署应用，支撑</w:t>
            </w:r>
            <w:proofErr w:type="gramStart"/>
            <w:r>
              <w:rPr>
                <w:rFonts w:ascii="Times New Roman" w:eastAsia="仿宋_GB2312" w:hAnsi="Times New Roman" w:cs="Times New Roman"/>
                <w:snapToGrid w:val="0"/>
                <w:kern w:val="0"/>
                <w:sz w:val="28"/>
                <w:szCs w:val="28"/>
              </w:rPr>
              <w:t>现网运</w:t>
            </w:r>
            <w:proofErr w:type="gramEnd"/>
            <w:r>
              <w:rPr>
                <w:rFonts w:ascii="Times New Roman" w:eastAsia="仿宋_GB2312" w:hAnsi="Times New Roman" w:cs="Times New Roman"/>
                <w:snapToGrid w:val="0"/>
                <w:kern w:val="0"/>
                <w:sz w:val="28"/>
                <w:szCs w:val="28"/>
              </w:rPr>
              <w:t>维，并在每个研究内容产出一篇高质量学术论文。</w:t>
            </w:r>
            <w:ins w:id="1" w:author="cmcc" w:date="2021-05-10T11:49:00Z">
              <w:r>
                <w:rPr>
                  <w:rFonts w:ascii="Times New Roman" w:eastAsia="仿宋_GB2312" w:hAnsi="Times New Roman" w:cs="Times New Roman" w:hint="eastAsia"/>
                  <w:snapToGrid w:val="0"/>
                  <w:kern w:val="0"/>
                  <w:sz w:val="28"/>
                  <w:szCs w:val="28"/>
                </w:rPr>
                <w:t>相关</w:t>
              </w:r>
              <w:r>
                <w:rPr>
                  <w:rFonts w:ascii="仿宋_GB2312" w:eastAsia="仿宋_GB2312" w:hAnsi="Times New Roman" w:cs="Times New Roman" w:hint="eastAsia"/>
                  <w:snapToGrid w:val="0"/>
                  <w:kern w:val="0"/>
                  <w:sz w:val="28"/>
                  <w:szCs w:val="28"/>
                </w:rPr>
                <w:t>模型承载到网络智能化平台，提供开放调用服务</w:t>
              </w:r>
            </w:ins>
            <w:ins w:id="2" w:author="cmcc-wj" w:date="2021-05-10T14:43:00Z">
              <w:r>
                <w:rPr>
                  <w:rFonts w:ascii="仿宋_GB2312" w:eastAsia="仿宋_GB2312" w:hAnsi="Times New Roman" w:cs="Times New Roman" w:hint="eastAsia"/>
                  <w:snapToGrid w:val="0"/>
                  <w:kern w:val="0"/>
                  <w:sz w:val="28"/>
                  <w:szCs w:val="28"/>
                </w:rPr>
                <w:t>；</w:t>
              </w:r>
            </w:ins>
            <w:proofErr w:type="gramStart"/>
            <w:ins w:id="3" w:author="cmcc-wj" w:date="2021-05-10T14:45:00Z">
              <w:r>
                <w:rPr>
                  <w:rFonts w:ascii="仿宋_GB2312" w:eastAsia="仿宋_GB2312" w:hAnsi="Times New Roman" w:cs="Times New Roman" w:hint="eastAsia"/>
                  <w:snapToGrid w:val="0"/>
                  <w:kern w:val="0"/>
                  <w:sz w:val="28"/>
                  <w:szCs w:val="28"/>
                </w:rPr>
                <w:t>家宽异常</w:t>
              </w:r>
              <w:proofErr w:type="gramEnd"/>
              <w:r>
                <w:rPr>
                  <w:rFonts w:ascii="仿宋_GB2312" w:eastAsia="仿宋_GB2312" w:hAnsi="Times New Roman" w:cs="Times New Roman" w:hint="eastAsia"/>
                  <w:snapToGrid w:val="0"/>
                  <w:kern w:val="0"/>
                  <w:sz w:val="28"/>
                  <w:szCs w:val="28"/>
                </w:rPr>
                <w:t>检测等模型</w:t>
              </w:r>
            </w:ins>
            <w:ins w:id="4" w:author="cmcc-wj" w:date="2021-05-10T14:46:00Z">
              <w:r>
                <w:rPr>
                  <w:rFonts w:ascii="仿宋_GB2312" w:eastAsia="仿宋_GB2312" w:hAnsi="Times New Roman" w:cs="Times New Roman" w:hint="eastAsia"/>
                  <w:snapToGrid w:val="0"/>
                  <w:kern w:val="0"/>
                  <w:sz w:val="28"/>
                  <w:szCs w:val="28"/>
                </w:rPr>
                <w:t>承载于</w:t>
              </w:r>
            </w:ins>
            <w:ins w:id="5" w:author="cmcc-wj" w:date="2021-05-10T14:43:00Z">
              <w:r>
                <w:rPr>
                  <w:rFonts w:ascii="仿宋_GB2312" w:eastAsia="仿宋_GB2312" w:hAnsi="Times New Roman" w:cs="Times New Roman" w:hint="eastAsia"/>
                  <w:snapToGrid w:val="0"/>
                  <w:kern w:val="0"/>
                  <w:sz w:val="28"/>
                  <w:szCs w:val="28"/>
                </w:rPr>
                <w:t>家</w:t>
              </w:r>
              <w:proofErr w:type="gramStart"/>
              <w:r>
                <w:rPr>
                  <w:rFonts w:ascii="仿宋_GB2312" w:eastAsia="仿宋_GB2312" w:hAnsi="Times New Roman" w:cs="Times New Roman" w:hint="eastAsia"/>
                  <w:snapToGrid w:val="0"/>
                  <w:kern w:val="0"/>
                  <w:sz w:val="28"/>
                  <w:szCs w:val="28"/>
                </w:rPr>
                <w:t>宽业务</w:t>
              </w:r>
              <w:proofErr w:type="gramEnd"/>
              <w:r>
                <w:rPr>
                  <w:rFonts w:ascii="仿宋_GB2312" w:eastAsia="仿宋_GB2312" w:hAnsi="Times New Roman" w:cs="Times New Roman" w:hint="eastAsia"/>
                  <w:snapToGrid w:val="0"/>
                  <w:kern w:val="0"/>
                  <w:sz w:val="28"/>
                  <w:szCs w:val="28"/>
                </w:rPr>
                <w:t>和网络质量监测系统（软探针系统）</w:t>
              </w:r>
            </w:ins>
            <w:proofErr w:type="gramStart"/>
            <w:ins w:id="6" w:author="cmcc-wj" w:date="2021-05-10T14:46:00Z">
              <w:r>
                <w:rPr>
                  <w:rFonts w:ascii="仿宋_GB2312" w:eastAsia="仿宋_GB2312" w:hAnsi="Times New Roman" w:cs="Times New Roman" w:hint="eastAsia"/>
                  <w:snapToGrid w:val="0"/>
                  <w:kern w:val="0"/>
                  <w:sz w:val="28"/>
                  <w:szCs w:val="28"/>
                </w:rPr>
                <w:t>在</w:t>
              </w:r>
            </w:ins>
            <w:ins w:id="7" w:author="cmcc-wj" w:date="2021-05-10T14:42:00Z">
              <w:r>
                <w:rPr>
                  <w:rFonts w:ascii="仿宋_GB2312" w:eastAsia="仿宋_GB2312" w:hAnsi="Times New Roman" w:cs="Times New Roman" w:hint="eastAsia"/>
                  <w:snapToGrid w:val="0"/>
                  <w:kern w:val="0"/>
                  <w:sz w:val="28"/>
                  <w:szCs w:val="28"/>
                </w:rPr>
                <w:t>现网部署</w:t>
              </w:r>
            </w:ins>
            <w:proofErr w:type="gramEnd"/>
            <w:ins w:id="8" w:author="cmcc-wj" w:date="2021-05-10T14:43:00Z">
              <w:del w:id="9" w:author="cmcc" w:date="2021-05-10T14:57:00Z">
                <w:r>
                  <w:rPr>
                    <w:rFonts w:ascii="仿宋_GB2312" w:eastAsia="仿宋_GB2312" w:hAnsi="Times New Roman" w:cs="Times New Roman" w:hint="eastAsia"/>
                    <w:snapToGrid w:val="0"/>
                    <w:kern w:val="0"/>
                    <w:sz w:val="28"/>
                    <w:szCs w:val="28"/>
                  </w:rPr>
                  <w:delText>试用</w:delText>
                </w:r>
              </w:del>
            </w:ins>
            <w:ins w:id="10" w:author="cmcc" w:date="2021-05-10T11:50:00Z">
              <w:r>
                <w:rPr>
                  <w:rFonts w:ascii="仿宋_GB2312" w:eastAsia="仿宋_GB2312" w:hAnsi="Times New Roman" w:cs="Times New Roman" w:hint="eastAsia"/>
                  <w:snapToGrid w:val="0"/>
                  <w:kern w:val="0"/>
                  <w:sz w:val="28"/>
                  <w:szCs w:val="28"/>
                </w:rPr>
                <w:t>。</w:t>
              </w:r>
            </w:ins>
            <w:r>
              <w:rPr>
                <w:rFonts w:ascii="Times New Roman" w:eastAsia="仿宋_GB2312" w:hAnsi="Times New Roman" w:cs="Times New Roman"/>
                <w:snapToGrid w:val="0"/>
                <w:kern w:val="0"/>
                <w:sz w:val="28"/>
                <w:szCs w:val="28"/>
              </w:rPr>
              <w:t>预期共计产出</w:t>
            </w:r>
            <w:r>
              <w:rPr>
                <w:rFonts w:ascii="Times New Roman" w:eastAsia="仿宋_GB2312" w:hAnsi="Times New Roman" w:cs="Times New Roman"/>
                <w:snapToGrid w:val="0"/>
                <w:kern w:val="0"/>
                <w:sz w:val="28"/>
                <w:szCs w:val="28"/>
              </w:rPr>
              <w:t>5</w:t>
            </w:r>
            <w:r>
              <w:rPr>
                <w:rFonts w:ascii="Times New Roman" w:eastAsia="仿宋_GB2312" w:hAnsi="Times New Roman" w:cs="Times New Roman"/>
                <w:snapToGrid w:val="0"/>
                <w:kern w:val="0"/>
                <w:sz w:val="28"/>
                <w:szCs w:val="28"/>
              </w:rPr>
              <w:t>个原型系统，</w:t>
            </w:r>
            <w:r>
              <w:rPr>
                <w:rFonts w:ascii="Times New Roman" w:eastAsia="仿宋_GB2312" w:hAnsi="Times New Roman" w:cs="Times New Roman"/>
                <w:snapToGrid w:val="0"/>
                <w:kern w:val="0"/>
                <w:sz w:val="28"/>
                <w:szCs w:val="28"/>
              </w:rPr>
              <w:t>5</w:t>
            </w:r>
            <w:r>
              <w:rPr>
                <w:rFonts w:ascii="Times New Roman" w:eastAsia="仿宋_GB2312" w:hAnsi="Times New Roman" w:cs="Times New Roman"/>
                <w:snapToGrid w:val="0"/>
                <w:kern w:val="0"/>
                <w:sz w:val="28"/>
                <w:szCs w:val="28"/>
              </w:rPr>
              <w:t>篇学术论文。</w:t>
            </w:r>
          </w:p>
        </w:tc>
      </w:tr>
      <w:tr w:rsidR="00B97DDD" w14:paraId="68F10C7B" w14:textId="77777777">
        <w:trPr>
          <w:cantSplit/>
          <w:trHeight w:val="975"/>
          <w:jc w:val="center"/>
        </w:trPr>
        <w:tc>
          <w:tcPr>
            <w:tcW w:w="1686" w:type="dxa"/>
            <w:vAlign w:val="center"/>
          </w:tcPr>
          <w:p w14:paraId="3E229F63"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预期技术</w:t>
            </w:r>
          </w:p>
          <w:p w14:paraId="514963D1"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标准制定</w:t>
            </w:r>
          </w:p>
        </w:tc>
        <w:tc>
          <w:tcPr>
            <w:tcW w:w="7954" w:type="dxa"/>
            <w:vAlign w:val="center"/>
          </w:tcPr>
          <w:p w14:paraId="07873460" w14:textId="77777777" w:rsidR="00B97DDD" w:rsidRDefault="00FE0308">
            <w:pPr>
              <w:adjustRightInd w:val="0"/>
              <w:snapToGrid w:val="0"/>
              <w:spacing w:line="280" w:lineRule="exact"/>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w:t>
            </w:r>
            <w:r>
              <w:rPr>
                <w:rFonts w:ascii="Times New Roman" w:eastAsia="仿宋_GB2312" w:hAnsi="Times New Roman" w:cs="Times New Roman"/>
                <w:snapToGrid w:val="0"/>
                <w:kern w:val="0"/>
                <w:sz w:val="28"/>
                <w:szCs w:val="28"/>
              </w:rPr>
              <w:t>国际标准</w:t>
            </w:r>
            <w:r>
              <w:rPr>
                <w:rFonts w:ascii="Times New Roman" w:eastAsia="仿宋_GB2312" w:hAnsi="Times New Roman" w:cs="Times New Roman"/>
                <w:snapToGrid w:val="0"/>
                <w:kern w:val="0"/>
                <w:sz w:val="28"/>
                <w:szCs w:val="28"/>
              </w:rPr>
              <w:t xml:space="preserve">   □</w:t>
            </w:r>
            <w:r>
              <w:rPr>
                <w:rFonts w:ascii="Times New Roman" w:eastAsia="仿宋_GB2312" w:hAnsi="Times New Roman" w:cs="Times New Roman"/>
                <w:snapToGrid w:val="0"/>
                <w:kern w:val="0"/>
                <w:sz w:val="28"/>
                <w:szCs w:val="28"/>
              </w:rPr>
              <w:t>国家标准</w:t>
            </w:r>
            <w:r>
              <w:rPr>
                <w:rFonts w:ascii="Times New Roman" w:eastAsia="仿宋_GB2312" w:hAnsi="Times New Roman" w:cs="Times New Roman"/>
                <w:snapToGrid w:val="0"/>
                <w:kern w:val="0"/>
                <w:sz w:val="28"/>
                <w:szCs w:val="28"/>
              </w:rPr>
              <w:t xml:space="preserve">   □</w:t>
            </w:r>
            <w:r>
              <w:rPr>
                <w:rFonts w:ascii="Times New Roman" w:eastAsia="仿宋_GB2312" w:hAnsi="Times New Roman" w:cs="Times New Roman"/>
                <w:snapToGrid w:val="0"/>
                <w:kern w:val="0"/>
                <w:sz w:val="28"/>
                <w:szCs w:val="28"/>
              </w:rPr>
              <w:t>行业标准</w:t>
            </w:r>
            <w:r>
              <w:rPr>
                <w:rFonts w:ascii="Times New Roman" w:eastAsia="仿宋_GB2312" w:hAnsi="Times New Roman" w:cs="Times New Roman"/>
                <w:snapToGrid w:val="0"/>
                <w:kern w:val="0"/>
                <w:sz w:val="28"/>
                <w:szCs w:val="28"/>
              </w:rPr>
              <w:t xml:space="preserve">   □</w:t>
            </w:r>
            <w:r>
              <w:rPr>
                <w:rFonts w:ascii="Times New Roman" w:eastAsia="仿宋_GB2312" w:hAnsi="Times New Roman" w:cs="Times New Roman"/>
                <w:snapToGrid w:val="0"/>
                <w:kern w:val="0"/>
                <w:sz w:val="28"/>
                <w:szCs w:val="28"/>
              </w:rPr>
              <w:t>企业标准</w:t>
            </w:r>
          </w:p>
        </w:tc>
      </w:tr>
      <w:tr w:rsidR="00B97DDD" w14:paraId="54CA406E" w14:textId="77777777">
        <w:trPr>
          <w:cantSplit/>
          <w:trHeight w:val="605"/>
          <w:jc w:val="center"/>
        </w:trPr>
        <w:tc>
          <w:tcPr>
            <w:tcW w:w="1686" w:type="dxa"/>
            <w:vMerge w:val="restart"/>
            <w:vAlign w:val="center"/>
          </w:tcPr>
          <w:p w14:paraId="0278C113"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课题周期内人员投入</w:t>
            </w:r>
          </w:p>
        </w:tc>
        <w:tc>
          <w:tcPr>
            <w:tcW w:w="7954" w:type="dxa"/>
            <w:vAlign w:val="center"/>
          </w:tcPr>
          <w:p w14:paraId="6D93A913" w14:textId="77777777" w:rsidR="00B97DDD" w:rsidRDefault="00FE0308">
            <w:pPr>
              <w:adjustRightInd w:val="0"/>
              <w:snapToGrid w:val="0"/>
              <w:spacing w:line="280" w:lineRule="exact"/>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清华大学：</w:t>
            </w:r>
            <w:r>
              <w:rPr>
                <w:rFonts w:ascii="Times New Roman" w:eastAsia="仿宋_GB2312" w:hAnsi="Times New Roman" w:cs="Times New Roman"/>
                <w:snapToGrid w:val="0"/>
                <w:kern w:val="0"/>
                <w:sz w:val="28"/>
                <w:szCs w:val="28"/>
              </w:rPr>
              <w:t>35</w:t>
            </w:r>
            <w:r>
              <w:rPr>
                <w:rFonts w:ascii="Times New Roman" w:eastAsia="仿宋_GB2312" w:hAnsi="Times New Roman" w:cs="Times New Roman"/>
                <w:snapToGrid w:val="0"/>
                <w:kern w:val="0"/>
                <w:sz w:val="28"/>
                <w:szCs w:val="28"/>
              </w:rPr>
              <w:t>人参与，投入</w:t>
            </w:r>
            <w:r>
              <w:rPr>
                <w:rFonts w:ascii="Times New Roman" w:eastAsia="仿宋_GB2312" w:hAnsi="Times New Roman" w:cs="Times New Roman"/>
                <w:snapToGrid w:val="0"/>
                <w:kern w:val="0"/>
                <w:sz w:val="28"/>
                <w:szCs w:val="28"/>
              </w:rPr>
              <w:t>630</w:t>
            </w:r>
            <w:r>
              <w:rPr>
                <w:rFonts w:ascii="Times New Roman" w:eastAsia="仿宋_GB2312" w:hAnsi="Times New Roman" w:cs="Times New Roman"/>
                <w:snapToGrid w:val="0"/>
                <w:kern w:val="0"/>
                <w:sz w:val="28"/>
                <w:szCs w:val="28"/>
              </w:rPr>
              <w:t>人月</w:t>
            </w:r>
          </w:p>
        </w:tc>
      </w:tr>
      <w:tr w:rsidR="00B97DDD" w14:paraId="05DBA6BE" w14:textId="77777777">
        <w:trPr>
          <w:cantSplit/>
          <w:trHeight w:val="605"/>
          <w:jc w:val="center"/>
        </w:trPr>
        <w:tc>
          <w:tcPr>
            <w:tcW w:w="1686" w:type="dxa"/>
            <w:vMerge/>
            <w:vAlign w:val="center"/>
          </w:tcPr>
          <w:p w14:paraId="6E16968C" w14:textId="77777777" w:rsidR="00B97DDD" w:rsidRDefault="00B97DDD">
            <w:pPr>
              <w:adjustRightInd w:val="0"/>
              <w:snapToGrid w:val="0"/>
              <w:spacing w:line="280" w:lineRule="exact"/>
              <w:jc w:val="center"/>
              <w:rPr>
                <w:rFonts w:ascii="Times New Roman" w:eastAsia="仿宋_GB2312" w:hAnsi="Times New Roman" w:cs="Times New Roman"/>
                <w:snapToGrid w:val="0"/>
                <w:kern w:val="0"/>
                <w:sz w:val="28"/>
                <w:szCs w:val="28"/>
              </w:rPr>
            </w:pPr>
          </w:p>
        </w:tc>
        <w:tc>
          <w:tcPr>
            <w:tcW w:w="7954" w:type="dxa"/>
            <w:vAlign w:val="center"/>
          </w:tcPr>
          <w:p w14:paraId="739A69D9" w14:textId="77777777" w:rsidR="00B97DDD" w:rsidRDefault="00FE0308">
            <w:pPr>
              <w:adjustRightInd w:val="0"/>
              <w:snapToGrid w:val="0"/>
              <w:spacing w:line="280" w:lineRule="exact"/>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中国移动：</w:t>
            </w:r>
            <w:r>
              <w:rPr>
                <w:rFonts w:ascii="Times New Roman" w:eastAsia="仿宋_GB2312" w:hAnsi="Times New Roman" w:cs="Times New Roman"/>
                <w:snapToGrid w:val="0"/>
                <w:kern w:val="0"/>
                <w:sz w:val="28"/>
                <w:szCs w:val="28"/>
              </w:rPr>
              <w:t>12</w:t>
            </w:r>
            <w:r>
              <w:rPr>
                <w:rFonts w:ascii="Times New Roman" w:eastAsia="仿宋_GB2312" w:hAnsi="Times New Roman" w:cs="Times New Roman"/>
                <w:snapToGrid w:val="0"/>
                <w:kern w:val="0"/>
                <w:sz w:val="28"/>
                <w:szCs w:val="28"/>
              </w:rPr>
              <w:t>人参与，投入</w:t>
            </w:r>
            <w:r>
              <w:rPr>
                <w:rFonts w:ascii="Times New Roman" w:eastAsia="仿宋_GB2312" w:hAnsi="Times New Roman" w:cs="Times New Roman"/>
                <w:snapToGrid w:val="0"/>
                <w:kern w:val="0"/>
                <w:sz w:val="28"/>
                <w:szCs w:val="28"/>
              </w:rPr>
              <w:t>90</w:t>
            </w:r>
            <w:r>
              <w:rPr>
                <w:rFonts w:ascii="Times New Roman" w:eastAsia="仿宋_GB2312" w:hAnsi="Times New Roman" w:cs="Times New Roman"/>
                <w:snapToGrid w:val="0"/>
                <w:kern w:val="0"/>
                <w:sz w:val="28"/>
                <w:szCs w:val="28"/>
              </w:rPr>
              <w:t>人月</w:t>
            </w:r>
          </w:p>
        </w:tc>
      </w:tr>
      <w:tr w:rsidR="00B97DDD" w14:paraId="475B0B03" w14:textId="77777777">
        <w:trPr>
          <w:trHeight w:val="1310"/>
          <w:jc w:val="center"/>
        </w:trPr>
        <w:tc>
          <w:tcPr>
            <w:tcW w:w="1686" w:type="dxa"/>
            <w:vAlign w:val="center"/>
          </w:tcPr>
          <w:p w14:paraId="569872B5" w14:textId="77777777" w:rsidR="00B97DDD" w:rsidRDefault="00FE0308">
            <w:pPr>
              <w:adjustRightInd w:val="0"/>
              <w:snapToGrid w:val="0"/>
              <w:spacing w:line="280" w:lineRule="exact"/>
              <w:jc w:val="center"/>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lastRenderedPageBreak/>
              <w:t>课题经费</w:t>
            </w:r>
          </w:p>
        </w:tc>
        <w:tc>
          <w:tcPr>
            <w:tcW w:w="7954" w:type="dxa"/>
            <w:vAlign w:val="center"/>
          </w:tcPr>
          <w:p w14:paraId="31755F9F" w14:textId="77777777" w:rsidR="00B97DDD" w:rsidRDefault="00FE0308">
            <w:pPr>
              <w:spacing w:line="320" w:lineRule="exact"/>
              <w:jc w:val="left"/>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课题总经费：</w:t>
            </w:r>
            <w:r>
              <w:rPr>
                <w:rFonts w:ascii="Times New Roman" w:eastAsia="仿宋_GB2312" w:hAnsi="Times New Roman" w:cs="Times New Roman"/>
                <w:snapToGrid w:val="0"/>
                <w:kern w:val="0"/>
                <w:sz w:val="28"/>
                <w:szCs w:val="28"/>
              </w:rPr>
              <w:t xml:space="preserve"> 1200 </w:t>
            </w:r>
            <w:r>
              <w:rPr>
                <w:rFonts w:ascii="Times New Roman" w:eastAsia="仿宋_GB2312" w:hAnsi="Times New Roman" w:cs="Times New Roman"/>
                <w:snapToGrid w:val="0"/>
                <w:kern w:val="0"/>
                <w:sz w:val="28"/>
                <w:szCs w:val="28"/>
              </w:rPr>
              <w:t>万元</w:t>
            </w:r>
          </w:p>
          <w:p w14:paraId="7EE236BE" w14:textId="77777777" w:rsidR="00B97DDD" w:rsidRDefault="00FE0308">
            <w:pPr>
              <w:spacing w:line="320" w:lineRule="exact"/>
              <w:jc w:val="left"/>
              <w:rPr>
                <w:rFonts w:ascii="Times New Roman" w:eastAsia="仿宋_GB2312" w:hAnsi="Times New Roman" w:cs="Times New Roman"/>
                <w:snapToGrid w:val="0"/>
                <w:kern w:val="0"/>
                <w:sz w:val="28"/>
                <w:szCs w:val="28"/>
              </w:rPr>
            </w:pPr>
            <w:r>
              <w:rPr>
                <w:rFonts w:ascii="Times New Roman" w:eastAsia="仿宋_GB2312" w:hAnsi="Times New Roman" w:cs="Times New Roman"/>
                <w:snapToGrid w:val="0"/>
                <w:kern w:val="0"/>
                <w:sz w:val="28"/>
                <w:szCs w:val="28"/>
              </w:rPr>
              <w:t>2021</w:t>
            </w:r>
            <w:r>
              <w:rPr>
                <w:rFonts w:ascii="Times New Roman" w:eastAsia="仿宋_GB2312" w:hAnsi="Times New Roman" w:cs="Times New Roman"/>
                <w:snapToGrid w:val="0"/>
                <w:kern w:val="0"/>
                <w:sz w:val="28"/>
                <w:szCs w:val="28"/>
              </w:rPr>
              <w:t>年度课题经费：</w:t>
            </w:r>
            <w:r>
              <w:rPr>
                <w:rFonts w:ascii="Times New Roman" w:eastAsia="仿宋_GB2312" w:hAnsi="Times New Roman" w:cs="Times New Roman"/>
                <w:snapToGrid w:val="0"/>
                <w:kern w:val="0"/>
                <w:sz w:val="28"/>
                <w:szCs w:val="28"/>
              </w:rPr>
              <w:t xml:space="preserve"> </w:t>
            </w:r>
            <w:r>
              <w:rPr>
                <w:rFonts w:ascii="Times New Roman" w:eastAsia="仿宋_GB2312" w:hAnsi="Times New Roman" w:cs="Times New Roman"/>
                <w:b/>
                <w:snapToGrid w:val="0"/>
                <w:color w:val="FF0000"/>
                <w:kern w:val="0"/>
                <w:sz w:val="28"/>
                <w:szCs w:val="28"/>
              </w:rPr>
              <w:t xml:space="preserve">218.52 </w:t>
            </w:r>
            <w:r>
              <w:rPr>
                <w:rFonts w:ascii="Times New Roman" w:eastAsia="仿宋_GB2312" w:hAnsi="Times New Roman" w:cs="Times New Roman" w:hint="eastAsia"/>
                <w:b/>
                <w:snapToGrid w:val="0"/>
                <w:color w:val="FF0000"/>
                <w:kern w:val="0"/>
                <w:sz w:val="28"/>
                <w:szCs w:val="28"/>
              </w:rPr>
              <w:t>万元</w:t>
            </w:r>
          </w:p>
        </w:tc>
      </w:tr>
    </w:tbl>
    <w:p w14:paraId="0AC252D3" w14:textId="77777777" w:rsidR="00B97DDD" w:rsidRDefault="00B97DDD">
      <w:pPr>
        <w:jc w:val="left"/>
        <w:rPr>
          <w:rFonts w:ascii="Times New Roman" w:eastAsia="仿宋" w:hAnsi="Times New Roman" w:cs="Times New Roman"/>
          <w:sz w:val="32"/>
          <w:szCs w:val="32"/>
        </w:rPr>
      </w:pPr>
    </w:p>
    <w:p w14:paraId="5BF02F3C" w14:textId="77777777" w:rsidR="00B97DDD" w:rsidRDefault="00B97DDD">
      <w:pPr>
        <w:adjustRightInd w:val="0"/>
        <w:snapToGrid w:val="0"/>
        <w:spacing w:line="360" w:lineRule="auto"/>
        <w:rPr>
          <w:rFonts w:ascii="Times New Roman" w:eastAsia="仿宋_GB2312" w:hAnsi="Times New Roman" w:cs="Times New Roman"/>
          <w:b/>
          <w:sz w:val="36"/>
          <w:szCs w:val="36"/>
        </w:rPr>
        <w:sectPr w:rsidR="00B97DDD">
          <w:pgSz w:w="11906" w:h="16838"/>
          <w:pgMar w:top="1440" w:right="1800" w:bottom="1440" w:left="1800" w:header="851" w:footer="992" w:gutter="0"/>
          <w:cols w:space="425"/>
          <w:docGrid w:type="lines" w:linePitch="312"/>
        </w:sectPr>
      </w:pPr>
    </w:p>
    <w:p w14:paraId="2850EEAF" w14:textId="77777777" w:rsidR="00B97DDD" w:rsidRDefault="00FE0308">
      <w:pPr>
        <w:pStyle w:val="1"/>
        <w:jc w:val="center"/>
        <w:rPr>
          <w:rFonts w:ascii="Times New Roman" w:eastAsia="黑体" w:hAnsi="Times New Roman" w:cs="Times New Roman"/>
          <w:b w:val="0"/>
          <w:sz w:val="36"/>
          <w:szCs w:val="36"/>
        </w:rPr>
      </w:pPr>
      <w:bookmarkStart w:id="11" w:name="_Toc63852210"/>
      <w:r>
        <w:rPr>
          <w:rFonts w:ascii="Times New Roman" w:eastAsia="黑体" w:hAnsi="Times New Roman" w:cs="Times New Roman"/>
          <w:b w:val="0"/>
          <w:sz w:val="36"/>
          <w:szCs w:val="36"/>
        </w:rPr>
        <w:lastRenderedPageBreak/>
        <w:t>课题立项申请书</w:t>
      </w:r>
      <w:bookmarkEnd w:id="11"/>
    </w:p>
    <w:p w14:paraId="43E179E7" w14:textId="77777777" w:rsidR="00B97DDD" w:rsidRDefault="00FE0308">
      <w:pPr>
        <w:pStyle w:val="2"/>
        <w:rPr>
          <w:rFonts w:ascii="Times New Roman" w:eastAsia="仿宋" w:hAnsi="Times New Roman" w:cs="Times New Roman"/>
          <w:bCs w:val="0"/>
          <w:sz w:val="28"/>
        </w:rPr>
      </w:pPr>
      <w:bookmarkStart w:id="12" w:name="_Toc63852211"/>
      <w:r>
        <w:rPr>
          <w:rFonts w:ascii="Times New Roman" w:eastAsia="仿宋" w:hAnsi="Times New Roman" w:cs="Times New Roman"/>
          <w:bCs w:val="0"/>
          <w:sz w:val="28"/>
        </w:rPr>
        <w:t>一、需求分析</w:t>
      </w:r>
      <w:bookmarkEnd w:id="12"/>
    </w:p>
    <w:p w14:paraId="3C0E73F3" w14:textId="77777777" w:rsidR="00B97DDD" w:rsidRDefault="00FE0308">
      <w:pPr>
        <w:pStyle w:val="3"/>
        <w:rPr>
          <w:rFonts w:ascii="Times New Roman" w:eastAsia="仿宋" w:hAnsi="Times New Roman" w:cs="Times New Roman"/>
          <w:color w:val="FF0000"/>
          <w:sz w:val="24"/>
          <w:szCs w:val="28"/>
        </w:rPr>
      </w:pPr>
      <w:bookmarkStart w:id="13" w:name="_Toc63852212"/>
      <w:r>
        <w:rPr>
          <w:rFonts w:ascii="Times New Roman" w:eastAsia="仿宋" w:hAnsi="Times New Roman" w:cs="Times New Roman"/>
          <w:sz w:val="24"/>
          <w:szCs w:val="28"/>
        </w:rPr>
        <w:t>1</w:t>
      </w:r>
      <w:r>
        <w:rPr>
          <w:rFonts w:ascii="Times New Roman" w:eastAsia="仿宋" w:hAnsi="Times New Roman" w:cs="Times New Roman"/>
          <w:sz w:val="24"/>
          <w:szCs w:val="28"/>
        </w:rPr>
        <w:t>、国家、行业或中国移动在技术发展、业务应用发展方面存在的需求</w:t>
      </w:r>
      <w:bookmarkEnd w:id="13"/>
      <w:r>
        <w:rPr>
          <w:rFonts w:ascii="Times New Roman" w:eastAsia="仿宋" w:hAnsi="Times New Roman" w:cs="Times New Roman"/>
          <w:color w:val="FF0000"/>
          <w:sz w:val="24"/>
          <w:szCs w:val="28"/>
        </w:rPr>
        <w:t xml:space="preserve"> </w:t>
      </w:r>
    </w:p>
    <w:p w14:paraId="118313BC"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中国移动服务产品丰富，如</w:t>
      </w:r>
      <w:r>
        <w:rPr>
          <w:rFonts w:ascii="仿宋" w:eastAsia="仿宋" w:hAnsi="仿宋" w:cs="Times New Roman"/>
          <w:sz w:val="24"/>
          <w:szCs w:val="24"/>
        </w:rPr>
        <w:t>4G</w:t>
      </w:r>
      <w:r>
        <w:rPr>
          <w:rFonts w:ascii="仿宋" w:eastAsia="仿宋" w:hAnsi="仿宋" w:cs="Times New Roman" w:hint="eastAsia"/>
          <w:sz w:val="24"/>
          <w:szCs w:val="24"/>
        </w:rPr>
        <w:t>网络、家庭宽带网络，以及正在大规模部署推广的</w:t>
      </w:r>
      <w:r>
        <w:rPr>
          <w:rFonts w:ascii="仿宋" w:eastAsia="仿宋" w:hAnsi="仿宋" w:cs="Times New Roman"/>
          <w:sz w:val="24"/>
          <w:szCs w:val="24"/>
        </w:rPr>
        <w:t>5G</w:t>
      </w:r>
      <w:r>
        <w:rPr>
          <w:rFonts w:ascii="仿宋" w:eastAsia="仿宋" w:hAnsi="仿宋" w:cs="Times New Roman" w:hint="eastAsia"/>
          <w:sz w:val="24"/>
          <w:szCs w:val="24"/>
        </w:rPr>
        <w:t>网络，网络场景多样、结构复杂、数据多样且服务的用户量庞大。随着网络在人们生活中的重要性日益增长，用户对服务质量的要求也越来越高，这些都给网络产品的运</w:t>
      </w:r>
      <w:proofErr w:type="gramStart"/>
      <w:r>
        <w:rPr>
          <w:rFonts w:ascii="仿宋" w:eastAsia="仿宋" w:hAnsi="仿宋" w:cs="Times New Roman" w:hint="eastAsia"/>
          <w:sz w:val="24"/>
          <w:szCs w:val="24"/>
        </w:rPr>
        <w:t>维增加</w:t>
      </w:r>
      <w:proofErr w:type="gramEnd"/>
      <w:r>
        <w:rPr>
          <w:rFonts w:ascii="仿宋" w:eastAsia="仿宋" w:hAnsi="仿宋" w:cs="Times New Roman" w:hint="eastAsia"/>
          <w:sz w:val="24"/>
          <w:szCs w:val="24"/>
        </w:rPr>
        <w:t>了难度和压力。传统的运维模式，以较多人力参与为主，运维效率以及准确性上都已逐渐无法满足需求，在当前降本增效提质的压力下，急需引入</w:t>
      </w:r>
      <w:r>
        <w:rPr>
          <w:rFonts w:ascii="仿宋" w:eastAsia="仿宋" w:hAnsi="仿宋" w:cs="Times New Roman"/>
          <w:sz w:val="24"/>
          <w:szCs w:val="24"/>
        </w:rPr>
        <w:t>AI</w:t>
      </w:r>
      <w:r>
        <w:rPr>
          <w:rFonts w:ascii="仿宋" w:eastAsia="仿宋" w:hAnsi="仿宋" w:cs="Times New Roman" w:hint="eastAsia"/>
          <w:sz w:val="24"/>
          <w:szCs w:val="24"/>
        </w:rPr>
        <w:t>方法来为运维赋能，网络智能感知和诊断是业界普遍的重要需求。</w:t>
      </w:r>
    </w:p>
    <w:p w14:paraId="6C98E0B2"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近年来，以机器学习和深度</w:t>
      </w:r>
      <w:r>
        <w:rPr>
          <w:rFonts w:ascii="仿宋" w:eastAsia="仿宋" w:hAnsi="仿宋" w:cs="Times New Roman" w:hint="eastAsia"/>
          <w:sz w:val="24"/>
          <w:szCs w:val="24"/>
        </w:rPr>
        <w:t>学习为代表的网络感知和诊断在网络异常检测、关联分析、根因定位、日志解析等关键问题上取得了突破性的进展，将人工智能技术引入网络运维，可以为运维场景提供高准确性和及时性的服务，达成智能运维的目标，进一步解放人力，提高运维效率，并提升用户感知。</w:t>
      </w:r>
    </w:p>
    <w:p w14:paraId="3FF0FEDB"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中国移动的运维场景多样，逐一场景攻关工作量过大，需要聚焦共性需求，以标杆应用为依托，打通从数据收集处理，到网络感知和诊断的端到端闭环流程，沉淀核心能力，进而支撑众多应用，实现规模价值。梳理的标杆应用包括：</w:t>
      </w:r>
      <w:r>
        <w:rPr>
          <w:rFonts w:ascii="仿宋" w:eastAsia="仿宋" w:hAnsi="仿宋" w:cs="Times New Roman"/>
          <w:sz w:val="24"/>
          <w:szCs w:val="24"/>
        </w:rPr>
        <w:t>NFV</w:t>
      </w:r>
      <w:r>
        <w:rPr>
          <w:rFonts w:ascii="仿宋" w:eastAsia="仿宋" w:hAnsi="仿宋" w:cs="Times New Roman" w:hint="eastAsia"/>
          <w:sz w:val="24"/>
          <w:szCs w:val="24"/>
        </w:rPr>
        <w:t>日志的模式发现和压缩、无线网场景的多指标异常检测、</w:t>
      </w:r>
      <w:proofErr w:type="gramStart"/>
      <w:r>
        <w:rPr>
          <w:rFonts w:ascii="仿宋" w:eastAsia="仿宋" w:hAnsi="仿宋" w:cs="Times New Roman" w:hint="eastAsia"/>
          <w:sz w:val="24"/>
          <w:szCs w:val="24"/>
        </w:rPr>
        <w:t>家宽场景</w:t>
      </w:r>
      <w:proofErr w:type="gramEnd"/>
      <w:r>
        <w:rPr>
          <w:rFonts w:ascii="仿宋" w:eastAsia="仿宋" w:hAnsi="仿宋" w:cs="Times New Roman" w:hint="eastAsia"/>
          <w:sz w:val="24"/>
          <w:szCs w:val="24"/>
        </w:rPr>
        <w:t>的故</w:t>
      </w:r>
      <w:r>
        <w:rPr>
          <w:rFonts w:ascii="仿宋" w:eastAsia="仿宋" w:hAnsi="仿宋" w:cs="Times New Roman" w:hint="eastAsia"/>
          <w:sz w:val="24"/>
          <w:szCs w:val="24"/>
        </w:rPr>
        <w:t>障根因定位、</w:t>
      </w:r>
      <w:proofErr w:type="gramStart"/>
      <w:r>
        <w:rPr>
          <w:rFonts w:ascii="仿宋" w:eastAsia="仿宋" w:hAnsi="仿宋" w:cs="Times New Roman" w:hint="eastAsia"/>
          <w:sz w:val="24"/>
          <w:szCs w:val="24"/>
        </w:rPr>
        <w:t>家宽场景</w:t>
      </w:r>
      <w:proofErr w:type="gramEnd"/>
      <w:r>
        <w:rPr>
          <w:rFonts w:ascii="仿宋" w:eastAsia="仿宋" w:hAnsi="仿宋" w:cs="Times New Roman" w:hint="eastAsia"/>
          <w:sz w:val="24"/>
          <w:szCs w:val="24"/>
        </w:rPr>
        <w:t>的异常预测、运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w:t>
      </w:r>
    </w:p>
    <w:p w14:paraId="1B6DEA82" w14:textId="77777777" w:rsidR="00B97DDD" w:rsidRDefault="00FE0308">
      <w:pPr>
        <w:pStyle w:val="3"/>
        <w:rPr>
          <w:rFonts w:ascii="Times New Roman" w:eastAsia="仿宋" w:hAnsi="Times New Roman" w:cs="Times New Roman"/>
          <w:sz w:val="24"/>
          <w:szCs w:val="28"/>
        </w:rPr>
      </w:pPr>
      <w:bookmarkStart w:id="14" w:name="_Toc63852213"/>
      <w:r>
        <w:rPr>
          <w:rFonts w:ascii="Times New Roman" w:eastAsia="仿宋" w:hAnsi="Times New Roman" w:cs="Times New Roman"/>
          <w:sz w:val="24"/>
          <w:szCs w:val="28"/>
        </w:rPr>
        <w:t>2</w:t>
      </w:r>
      <w:r>
        <w:rPr>
          <w:rFonts w:ascii="Times New Roman" w:eastAsia="仿宋" w:hAnsi="Times New Roman" w:cs="Times New Roman"/>
          <w:sz w:val="24"/>
          <w:szCs w:val="28"/>
        </w:rPr>
        <w:t>、存在的科学技术问题</w:t>
      </w:r>
      <w:bookmarkEnd w:id="14"/>
    </w:p>
    <w:p w14:paraId="62CA339F"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由于通信网络的特殊性，造成当前的机器学习或者深度学习不能很好的适用于通信网络，具体包括：</w:t>
      </w:r>
    </w:p>
    <w:p w14:paraId="022B5606"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1</w:t>
      </w:r>
      <w:r>
        <w:rPr>
          <w:rFonts w:ascii="仿宋" w:eastAsia="仿宋" w:hAnsi="仿宋" w:cs="Times New Roman" w:hint="eastAsia"/>
          <w:sz w:val="24"/>
          <w:szCs w:val="24"/>
        </w:rPr>
        <w:t>）</w:t>
      </w:r>
      <w:r>
        <w:rPr>
          <w:rFonts w:ascii="仿宋" w:eastAsia="仿宋" w:hAnsi="仿宋" w:cs="Times New Roman" w:hint="eastAsia"/>
          <w:sz w:val="24"/>
          <w:szCs w:val="24"/>
          <w:highlight w:val="yellow"/>
          <w:rPrChange w:id="15" w:author="赵咏欣" w:date="2021-12-06T15:22:00Z">
            <w:rPr>
              <w:rFonts w:ascii="仿宋" w:eastAsia="仿宋" w:hAnsi="仿宋" w:cs="Times New Roman" w:hint="eastAsia"/>
              <w:sz w:val="24"/>
              <w:szCs w:val="24"/>
            </w:rPr>
          </w:rPrChange>
        </w:rPr>
        <w:t>通信网络的网元或者设备种类多样、数量众多，各个网元或者设备间的数据相差很大，以</w:t>
      </w:r>
      <w:r>
        <w:rPr>
          <w:rFonts w:ascii="仿宋" w:eastAsia="仿宋" w:hAnsi="仿宋" w:cs="Times New Roman"/>
          <w:sz w:val="24"/>
          <w:szCs w:val="24"/>
          <w:highlight w:val="yellow"/>
          <w:rPrChange w:id="16" w:author="赵咏欣" w:date="2021-12-06T15:22:00Z">
            <w:rPr>
              <w:rFonts w:ascii="仿宋" w:eastAsia="仿宋" w:hAnsi="仿宋" w:cs="Times New Roman"/>
              <w:sz w:val="24"/>
              <w:szCs w:val="24"/>
            </w:rPr>
          </w:rPrChange>
        </w:rPr>
        <w:t>NFV</w:t>
      </w:r>
      <w:r>
        <w:rPr>
          <w:rFonts w:ascii="仿宋" w:eastAsia="仿宋" w:hAnsi="仿宋" w:cs="Times New Roman" w:hint="eastAsia"/>
          <w:sz w:val="24"/>
          <w:szCs w:val="24"/>
          <w:highlight w:val="yellow"/>
          <w:rPrChange w:id="17" w:author="赵咏欣" w:date="2021-12-06T15:22:00Z">
            <w:rPr>
              <w:rFonts w:ascii="仿宋" w:eastAsia="仿宋" w:hAnsi="仿宋" w:cs="Times New Roman" w:hint="eastAsia"/>
              <w:sz w:val="24"/>
              <w:szCs w:val="24"/>
            </w:rPr>
          </w:rPrChange>
        </w:rPr>
        <w:t>日志为例，不同厂家不同网</w:t>
      </w:r>
      <w:proofErr w:type="gramStart"/>
      <w:r>
        <w:rPr>
          <w:rFonts w:ascii="仿宋" w:eastAsia="仿宋" w:hAnsi="仿宋" w:cs="Times New Roman" w:hint="eastAsia"/>
          <w:sz w:val="24"/>
          <w:szCs w:val="24"/>
          <w:highlight w:val="yellow"/>
          <w:rPrChange w:id="18" w:author="赵咏欣" w:date="2021-12-06T15:22:00Z">
            <w:rPr>
              <w:rFonts w:ascii="仿宋" w:eastAsia="仿宋" w:hAnsi="仿宋" w:cs="Times New Roman" w:hint="eastAsia"/>
              <w:sz w:val="24"/>
              <w:szCs w:val="24"/>
            </w:rPr>
          </w:rPrChange>
        </w:rPr>
        <w:t>元不同</w:t>
      </w:r>
      <w:proofErr w:type="gramEnd"/>
      <w:r>
        <w:rPr>
          <w:rFonts w:ascii="仿宋" w:eastAsia="仿宋" w:hAnsi="仿宋" w:cs="Times New Roman" w:hint="eastAsia"/>
          <w:sz w:val="24"/>
          <w:szCs w:val="24"/>
          <w:highlight w:val="yellow"/>
          <w:rPrChange w:id="19" w:author="赵咏欣" w:date="2021-12-06T15:22:00Z">
            <w:rPr>
              <w:rFonts w:ascii="仿宋" w:eastAsia="仿宋" w:hAnsi="仿宋" w:cs="Times New Roman" w:hint="eastAsia"/>
              <w:sz w:val="24"/>
              <w:szCs w:val="24"/>
            </w:rPr>
          </w:rPrChange>
        </w:rPr>
        <w:t>设备的日志均存在较大差别。以自然语言处理的摘要提取等实现的日志解析算法，虽然可以适配不同的</w:t>
      </w:r>
      <w:r>
        <w:rPr>
          <w:rFonts w:ascii="仿宋" w:eastAsia="仿宋" w:hAnsi="仿宋" w:cs="Times New Roman" w:hint="eastAsia"/>
          <w:sz w:val="24"/>
          <w:szCs w:val="24"/>
          <w:highlight w:val="yellow"/>
          <w:rPrChange w:id="20" w:author="赵咏欣" w:date="2021-12-06T15:22:00Z">
            <w:rPr>
              <w:rFonts w:ascii="仿宋" w:eastAsia="仿宋" w:hAnsi="仿宋" w:cs="Times New Roman" w:hint="eastAsia"/>
              <w:sz w:val="24"/>
              <w:szCs w:val="24"/>
            </w:rPr>
          </w:rPrChange>
        </w:rPr>
        <w:lastRenderedPageBreak/>
        <w:t>设备，但解析的结果不准确；以模板提取等实现的日志解析算法，虽然对具体设备效果很好，但是很难适配各种不同的设备。如何设计通用的日志模式发现和压缩</w:t>
      </w:r>
      <w:r>
        <w:rPr>
          <w:rFonts w:ascii="仿宋" w:eastAsia="仿宋" w:hAnsi="仿宋" w:cs="Times New Roman" w:hint="eastAsia"/>
          <w:sz w:val="24"/>
          <w:szCs w:val="24"/>
          <w:highlight w:val="yellow"/>
          <w:rPrChange w:id="21" w:author="赵咏欣" w:date="2021-12-06T15:22:00Z">
            <w:rPr>
              <w:rFonts w:ascii="仿宋" w:eastAsia="仿宋" w:hAnsi="仿宋" w:cs="Times New Roman" w:hint="eastAsia"/>
              <w:sz w:val="24"/>
              <w:szCs w:val="24"/>
            </w:rPr>
          </w:rPrChange>
        </w:rPr>
        <w:t>模型，进而支撑后续的数据分析等，在实际应用中尤为重要。</w:t>
      </w:r>
    </w:p>
    <w:p w14:paraId="538FCFF0"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2</w:t>
      </w:r>
      <w:r>
        <w:rPr>
          <w:rFonts w:ascii="仿宋" w:eastAsia="仿宋" w:hAnsi="仿宋" w:cs="Times New Roman" w:hint="eastAsia"/>
          <w:sz w:val="24"/>
          <w:szCs w:val="24"/>
        </w:rPr>
        <w:t>）通信场景复杂多变，运维数据海量且相互间关系复杂，当前基于机器的异常检测算法虽然可以解决海量数据问题，但对多指标的复杂时序性和关系性表达能力不强；基于深度学习的异常检测算法虽然可以对多指标时序数据很好的表达，但是由于需要过多的训练数据，很难应用到海量场景中。如何设计一种适用于海量数据的多指标时序数据异常检测算法，是一个亟待解决的挑战性问题。</w:t>
      </w:r>
    </w:p>
    <w:p w14:paraId="4F290707"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3</w:t>
      </w:r>
      <w:r>
        <w:rPr>
          <w:rFonts w:ascii="仿宋" w:eastAsia="仿宋" w:hAnsi="仿宋" w:cs="Times New Roman" w:hint="eastAsia"/>
          <w:sz w:val="24"/>
          <w:szCs w:val="24"/>
        </w:rPr>
        <w:t>）通信网络场景的特殊性，已有的经验无法很好的适用于通信场景，例如在家宽领域的根因挖掘中，由于</w:t>
      </w:r>
      <w:proofErr w:type="gramStart"/>
      <w:r>
        <w:rPr>
          <w:rFonts w:ascii="仿宋" w:eastAsia="仿宋" w:hAnsi="仿宋" w:cs="Times New Roman" w:hint="eastAsia"/>
          <w:sz w:val="24"/>
          <w:szCs w:val="24"/>
        </w:rPr>
        <w:t>家宽网络</w:t>
      </w:r>
      <w:proofErr w:type="gramEnd"/>
      <w:r>
        <w:rPr>
          <w:rFonts w:ascii="仿宋" w:eastAsia="仿宋" w:hAnsi="仿宋" w:cs="Times New Roman" w:hint="eastAsia"/>
          <w:sz w:val="24"/>
          <w:szCs w:val="24"/>
        </w:rPr>
        <w:t>具有业务长流程、端到端环节多、家庭内</w:t>
      </w:r>
      <w:proofErr w:type="gramStart"/>
      <w:r>
        <w:rPr>
          <w:rFonts w:ascii="仿宋" w:eastAsia="仿宋" w:hAnsi="仿宋" w:cs="Times New Roman" w:hint="eastAsia"/>
          <w:sz w:val="24"/>
          <w:szCs w:val="24"/>
        </w:rPr>
        <w:t>网环境</w:t>
      </w:r>
      <w:proofErr w:type="gramEnd"/>
      <w:r>
        <w:rPr>
          <w:rFonts w:ascii="仿宋" w:eastAsia="仿宋" w:hAnsi="仿宋" w:cs="Times New Roman" w:hint="eastAsia"/>
          <w:sz w:val="24"/>
          <w:szCs w:val="24"/>
        </w:rPr>
        <w:t>复杂，质差异常监测难、根因定位分析难的特点。根据传统经验可能最先发生的异常指标是根因、与异常指标相关性最大的指标是根因，但是</w:t>
      </w:r>
      <w:proofErr w:type="gramStart"/>
      <w:r>
        <w:rPr>
          <w:rFonts w:ascii="仿宋" w:eastAsia="仿宋" w:hAnsi="仿宋" w:cs="Times New Roman" w:hint="eastAsia"/>
          <w:sz w:val="24"/>
          <w:szCs w:val="24"/>
        </w:rPr>
        <w:t>由于家宽场景</w:t>
      </w:r>
      <w:proofErr w:type="gramEnd"/>
      <w:r>
        <w:rPr>
          <w:rFonts w:ascii="仿宋" w:eastAsia="仿宋" w:hAnsi="仿宋" w:cs="Times New Roman" w:hint="eastAsia"/>
          <w:sz w:val="24"/>
          <w:szCs w:val="24"/>
        </w:rPr>
        <w:t>的特殊性，承载业务多样化、网络条件复杂，这些经验均不符合要求，需要</w:t>
      </w:r>
      <w:proofErr w:type="gramStart"/>
      <w:r>
        <w:rPr>
          <w:rFonts w:ascii="仿宋" w:eastAsia="仿宋" w:hAnsi="仿宋" w:cs="Times New Roman" w:hint="eastAsia"/>
          <w:sz w:val="24"/>
          <w:szCs w:val="24"/>
        </w:rPr>
        <w:t>针对家宽</w:t>
      </w:r>
      <w:proofErr w:type="gramEnd"/>
      <w:r>
        <w:rPr>
          <w:rFonts w:ascii="仿宋" w:eastAsia="仿宋" w:hAnsi="仿宋" w:cs="Times New Roman" w:hint="eastAsia"/>
          <w:sz w:val="24"/>
          <w:szCs w:val="24"/>
        </w:rPr>
        <w:t>领域的特殊性，从网元多样化业务质差检测特征选择（关键指标）、时间序列突变检测机制、时序随机游走路径设定等方面进行模型设计和算法调优，形成理论突破和算法创新。</w:t>
      </w:r>
    </w:p>
    <w:p w14:paraId="73FF640B"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4</w:t>
      </w:r>
      <w:r>
        <w:rPr>
          <w:rFonts w:ascii="仿宋" w:eastAsia="仿宋" w:hAnsi="仿宋" w:cs="Times New Roman" w:hint="eastAsia"/>
          <w:sz w:val="24"/>
          <w:szCs w:val="24"/>
        </w:rPr>
        <w:t>）中国</w:t>
      </w:r>
      <w:proofErr w:type="gramStart"/>
      <w:r>
        <w:rPr>
          <w:rFonts w:ascii="仿宋" w:eastAsia="仿宋" w:hAnsi="仿宋" w:cs="Times New Roman" w:hint="eastAsia"/>
          <w:sz w:val="24"/>
          <w:szCs w:val="24"/>
        </w:rPr>
        <w:t>移动家宽业务</w:t>
      </w:r>
      <w:proofErr w:type="gramEnd"/>
      <w:r>
        <w:rPr>
          <w:rFonts w:ascii="仿宋" w:eastAsia="仿宋" w:hAnsi="仿宋" w:cs="Times New Roman" w:hint="eastAsia"/>
          <w:sz w:val="24"/>
          <w:szCs w:val="24"/>
        </w:rPr>
        <w:t>用户数量庞大，尽管业务发生故障概率较低，但总用户投诉数量依然较大。目前缺乏较为准确的故障预测方法，以期能够在用户投诉前，主动预测哪些用户发生故障的概率较大，并主动采取措施规避故障，这将极大减少用户投诉数量，提高用户满意度。</w:t>
      </w:r>
    </w:p>
    <w:p w14:paraId="27ADE54C"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5</w:t>
      </w:r>
      <w:r>
        <w:rPr>
          <w:rFonts w:ascii="仿宋" w:eastAsia="仿宋" w:hAnsi="仿宋" w:cs="Times New Roman" w:hint="eastAsia"/>
          <w:sz w:val="24"/>
          <w:szCs w:val="24"/>
        </w:rPr>
        <w:t>）中国</w:t>
      </w:r>
      <w:proofErr w:type="gramStart"/>
      <w:r>
        <w:rPr>
          <w:rFonts w:ascii="仿宋" w:eastAsia="仿宋" w:hAnsi="仿宋" w:cs="Times New Roman" w:hint="eastAsia"/>
          <w:sz w:val="24"/>
          <w:szCs w:val="24"/>
        </w:rPr>
        <w:t>移动家宽业务</w:t>
      </w:r>
      <w:proofErr w:type="gramEnd"/>
      <w:r>
        <w:rPr>
          <w:rFonts w:ascii="仿宋" w:eastAsia="仿宋" w:hAnsi="仿宋" w:cs="Times New Roman" w:hint="eastAsia"/>
          <w:sz w:val="24"/>
          <w:szCs w:val="24"/>
        </w:rPr>
        <w:t>监控数据类型多样，数量庞大，</w:t>
      </w:r>
      <w:proofErr w:type="gramStart"/>
      <w:r>
        <w:rPr>
          <w:rFonts w:ascii="仿宋" w:eastAsia="仿宋" w:hAnsi="仿宋" w:cs="Times New Roman" w:hint="eastAsia"/>
          <w:sz w:val="24"/>
          <w:szCs w:val="24"/>
        </w:rPr>
        <w:t>且规律</w:t>
      </w:r>
      <w:proofErr w:type="gramEnd"/>
      <w:r>
        <w:rPr>
          <w:rFonts w:ascii="仿宋" w:eastAsia="仿宋" w:hAnsi="仿宋" w:cs="Times New Roman" w:hint="eastAsia"/>
          <w:sz w:val="24"/>
          <w:szCs w:val="24"/>
        </w:rPr>
        <w:t>各异。传统的运</w:t>
      </w:r>
      <w:proofErr w:type="gramStart"/>
      <w:r>
        <w:rPr>
          <w:rFonts w:ascii="仿宋" w:eastAsia="仿宋" w:hAnsi="仿宋" w:cs="Times New Roman" w:hint="eastAsia"/>
          <w:sz w:val="24"/>
          <w:szCs w:val="24"/>
        </w:rPr>
        <w:t>维方法</w:t>
      </w:r>
      <w:proofErr w:type="gramEnd"/>
      <w:r>
        <w:rPr>
          <w:rFonts w:ascii="仿宋" w:eastAsia="仿宋" w:hAnsi="仿宋" w:cs="Times New Roman" w:hint="eastAsia"/>
          <w:sz w:val="24"/>
          <w:szCs w:val="24"/>
        </w:rPr>
        <w:t>针对各个场景逐一独立解决，这一过程往往耗费大量的人力物力资源，效率低下，数据及算法的共享性非常低。近年来，知识图谱研究发展迅速，但运用在智能运维场景中的知识图谱研究还不够成熟，缺乏大规模高效可用的</w:t>
      </w:r>
      <w:r>
        <w:rPr>
          <w:rFonts w:ascii="仿宋" w:eastAsia="仿宋" w:hAnsi="仿宋" w:cs="Times New Roman" w:hint="eastAsia"/>
          <w:sz w:val="24"/>
          <w:szCs w:val="24"/>
        </w:rPr>
        <w:t>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图谱的构建理论与方案。</w:t>
      </w:r>
      <w:r>
        <w:rPr>
          <w:rFonts w:ascii="仿宋" w:eastAsia="仿宋" w:hAnsi="仿宋" w:cs="Times New Roman" w:hint="eastAsia"/>
          <w:sz w:val="24"/>
          <w:szCs w:val="24"/>
        </w:rPr>
        <w:t xml:space="preserve"> </w:t>
      </w:r>
    </w:p>
    <w:p w14:paraId="55424C48" w14:textId="77777777" w:rsidR="00B97DDD" w:rsidRDefault="00FE0308">
      <w:pPr>
        <w:pStyle w:val="3"/>
        <w:rPr>
          <w:rFonts w:ascii="Times New Roman" w:eastAsia="仿宋" w:hAnsi="Times New Roman" w:cs="Times New Roman"/>
          <w:sz w:val="24"/>
          <w:szCs w:val="28"/>
        </w:rPr>
      </w:pPr>
      <w:bookmarkStart w:id="22" w:name="_Toc63852214"/>
      <w:r>
        <w:rPr>
          <w:rFonts w:ascii="Times New Roman" w:eastAsia="仿宋" w:hAnsi="Times New Roman" w:cs="Times New Roman"/>
          <w:sz w:val="24"/>
          <w:szCs w:val="28"/>
        </w:rPr>
        <w:t>3</w:t>
      </w:r>
      <w:r>
        <w:rPr>
          <w:rFonts w:ascii="Times New Roman" w:eastAsia="仿宋" w:hAnsi="Times New Roman" w:cs="Times New Roman"/>
          <w:sz w:val="24"/>
          <w:szCs w:val="28"/>
        </w:rPr>
        <w:t>、现有相关研究基础与局限</w:t>
      </w:r>
      <w:bookmarkEnd w:id="22"/>
      <w:r>
        <w:rPr>
          <w:rFonts w:ascii="Times New Roman" w:eastAsia="仿宋" w:hAnsi="Times New Roman" w:cs="Times New Roman"/>
          <w:sz w:val="24"/>
          <w:szCs w:val="28"/>
        </w:rPr>
        <w:t xml:space="preserve"> </w:t>
      </w:r>
    </w:p>
    <w:p w14:paraId="6B753E6B"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1</w:t>
      </w:r>
      <w:r>
        <w:rPr>
          <w:rFonts w:ascii="仿宋" w:eastAsia="仿宋" w:hAnsi="仿宋" w:cs="Times New Roman"/>
          <w:b/>
          <w:sz w:val="24"/>
          <w:szCs w:val="24"/>
        </w:rPr>
        <w:t>：根据</w:t>
      </w:r>
      <w:proofErr w:type="gramStart"/>
      <w:r>
        <w:rPr>
          <w:rFonts w:ascii="仿宋" w:eastAsia="仿宋" w:hAnsi="仿宋" w:cs="Times New Roman"/>
          <w:b/>
          <w:sz w:val="24"/>
          <w:szCs w:val="24"/>
        </w:rPr>
        <w:t>现网实际</w:t>
      </w:r>
      <w:proofErr w:type="gramEnd"/>
      <w:r>
        <w:rPr>
          <w:rFonts w:ascii="仿宋" w:eastAsia="仿宋" w:hAnsi="仿宋" w:cs="Times New Roman"/>
          <w:b/>
          <w:sz w:val="24"/>
          <w:szCs w:val="24"/>
        </w:rPr>
        <w:t>需求，研究准确、高效的</w:t>
      </w:r>
      <w:r>
        <w:rPr>
          <w:rFonts w:ascii="仿宋" w:eastAsia="仿宋" w:hAnsi="仿宋" w:cs="Times New Roman"/>
          <w:b/>
          <w:sz w:val="24"/>
          <w:szCs w:val="24"/>
        </w:rPr>
        <w:t>NFV</w:t>
      </w:r>
      <w:r>
        <w:rPr>
          <w:rFonts w:ascii="仿宋" w:eastAsia="仿宋" w:hAnsi="仿宋" w:cs="Times New Roman"/>
          <w:b/>
          <w:sz w:val="24"/>
          <w:szCs w:val="24"/>
        </w:rPr>
        <w:t>运行日志模式发现算法及面向实时检索的日志压缩算法。</w:t>
      </w:r>
    </w:p>
    <w:p w14:paraId="0BE88E07" w14:textId="77777777" w:rsidR="00B97DDD" w:rsidRDefault="00FE0308">
      <w:pPr>
        <w:spacing w:line="360" w:lineRule="auto"/>
        <w:ind w:firstLineChars="200" w:firstLine="482"/>
        <w:rPr>
          <w:rFonts w:ascii="仿宋" w:eastAsia="仿宋" w:hAnsi="仿宋" w:cs="Times New Roman"/>
          <w:sz w:val="24"/>
          <w:szCs w:val="24"/>
        </w:rPr>
      </w:pPr>
      <w:r>
        <w:rPr>
          <w:rFonts w:ascii="仿宋" w:eastAsia="仿宋" w:hAnsi="仿宋" w:cs="Times New Roman" w:hint="eastAsia"/>
          <w:b/>
          <w:sz w:val="24"/>
          <w:szCs w:val="24"/>
        </w:rPr>
        <w:lastRenderedPageBreak/>
        <w:t>研究基础：</w:t>
      </w:r>
      <w:r>
        <w:rPr>
          <w:rFonts w:ascii="仿宋" w:eastAsia="仿宋" w:hAnsi="仿宋" w:cs="Times New Roman" w:hint="eastAsia"/>
          <w:sz w:val="24"/>
          <w:szCs w:val="24"/>
        </w:rPr>
        <w:t>日志是通信网络设备运行维护最重要的信息源，保留了运</w:t>
      </w:r>
      <w:proofErr w:type="gramStart"/>
      <w:r>
        <w:rPr>
          <w:rFonts w:ascii="仿宋" w:eastAsia="仿宋" w:hAnsi="仿宋" w:cs="Times New Roman" w:hint="eastAsia"/>
          <w:sz w:val="24"/>
          <w:szCs w:val="24"/>
        </w:rPr>
        <w:t>维过程</w:t>
      </w:r>
      <w:proofErr w:type="gramEnd"/>
      <w:r>
        <w:rPr>
          <w:rFonts w:ascii="仿宋" w:eastAsia="仿宋" w:hAnsi="仿宋" w:cs="Times New Roman" w:hint="eastAsia"/>
          <w:sz w:val="24"/>
          <w:szCs w:val="24"/>
        </w:rPr>
        <w:t>的原始信息，可以基于日志数据完成设备的异常发现、检测和定位等操作，但是</w:t>
      </w:r>
      <w:r>
        <w:rPr>
          <w:rFonts w:ascii="仿宋" w:eastAsia="仿宋" w:hAnsi="仿宋" w:cs="Times New Roman" w:hint="eastAsia"/>
          <w:sz w:val="24"/>
          <w:szCs w:val="24"/>
          <w:highlight w:val="yellow"/>
          <w:rPrChange w:id="23" w:author="赵咏欣" w:date="2021-12-06T15:24:00Z">
            <w:rPr>
              <w:rFonts w:ascii="仿宋" w:eastAsia="仿宋" w:hAnsi="仿宋" w:cs="Times New Roman" w:hint="eastAsia"/>
              <w:sz w:val="24"/>
              <w:szCs w:val="24"/>
            </w:rPr>
          </w:rPrChange>
        </w:rPr>
        <w:t>随着网络设备和服务规模的不断增长，日志数据量越来越大，直接基于原始非结构化的日志数据分析不现实，需要有一种合适的方法来对大量的非结构化文本日志数据做压缩。</w:t>
      </w:r>
    </w:p>
    <w:p w14:paraId="739D5F7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日志是由通信软硬件系统中的</w:t>
      </w:r>
      <w:r>
        <w:rPr>
          <w:rFonts w:ascii="仿宋" w:eastAsia="仿宋" w:hAnsi="仿宋" w:cs="Times New Roman"/>
          <w:sz w:val="24"/>
          <w:szCs w:val="24"/>
        </w:rPr>
        <w:t>“</w:t>
      </w:r>
      <w:proofErr w:type="spellStart"/>
      <w:r>
        <w:rPr>
          <w:rFonts w:ascii="仿宋" w:eastAsia="仿宋" w:hAnsi="仿宋" w:cs="Times New Roman"/>
          <w:sz w:val="24"/>
          <w:szCs w:val="24"/>
        </w:rPr>
        <w:t>printf</w:t>
      </w:r>
      <w:proofErr w:type="spellEnd"/>
      <w:r>
        <w:rPr>
          <w:rFonts w:ascii="仿宋" w:eastAsia="仿宋" w:hAnsi="仿宋" w:cs="Times New Roman"/>
          <w:sz w:val="24"/>
          <w:szCs w:val="24"/>
        </w:rPr>
        <w:t>”</w:t>
      </w:r>
      <w:r>
        <w:rPr>
          <w:rFonts w:ascii="仿宋" w:eastAsia="仿宋" w:hAnsi="仿宋" w:cs="Times New Roman" w:hint="eastAsia"/>
          <w:sz w:val="24"/>
          <w:szCs w:val="24"/>
        </w:rPr>
        <w:t>函数生成的非结</w:t>
      </w:r>
      <w:r>
        <w:rPr>
          <w:rFonts w:ascii="仿宋" w:eastAsia="仿宋" w:hAnsi="仿宋" w:cs="Times New Roman" w:hint="eastAsia"/>
          <w:sz w:val="24"/>
          <w:szCs w:val="24"/>
        </w:rPr>
        <w:t>构化文本。一条日志通常具有固定的结构，这一结构包含了时间戳、软硬件系统</w:t>
      </w:r>
      <w:r>
        <w:rPr>
          <w:rFonts w:ascii="仿宋" w:eastAsia="仿宋" w:hAnsi="仿宋" w:cs="Times New Roman"/>
          <w:sz w:val="24"/>
          <w:szCs w:val="24"/>
        </w:rPr>
        <w:t>ID</w:t>
      </w:r>
      <w:r>
        <w:rPr>
          <w:rFonts w:ascii="仿宋" w:eastAsia="仿宋" w:hAnsi="仿宋" w:cs="Times New Roman" w:hint="eastAsia"/>
          <w:sz w:val="24"/>
          <w:szCs w:val="24"/>
        </w:rPr>
        <w:t>、消息类型和详细消息</w:t>
      </w:r>
      <w:r>
        <w:rPr>
          <w:rFonts w:ascii="仿宋" w:eastAsia="仿宋" w:hAnsi="仿宋" w:cs="Times New Roman"/>
          <w:sz w:val="24"/>
          <w:szCs w:val="24"/>
        </w:rPr>
        <w:t>5</w:t>
      </w:r>
      <w:r>
        <w:rPr>
          <w:rFonts w:ascii="仿宋" w:eastAsia="仿宋" w:hAnsi="仿宋" w:cs="Times New Roman" w:hint="eastAsia"/>
          <w:sz w:val="24"/>
          <w:szCs w:val="24"/>
        </w:rPr>
        <w:t>个域。其中，</w:t>
      </w:r>
      <w:proofErr w:type="gramStart"/>
      <w:r>
        <w:rPr>
          <w:rFonts w:ascii="仿宋" w:eastAsia="仿宋" w:hAnsi="仿宋" w:cs="Times New Roman" w:hint="eastAsia"/>
          <w:sz w:val="24"/>
          <w:szCs w:val="24"/>
        </w:rPr>
        <w:t>时间戳域表示</w:t>
      </w:r>
      <w:proofErr w:type="gramEnd"/>
      <w:r>
        <w:rPr>
          <w:rFonts w:ascii="仿宋" w:eastAsia="仿宋" w:hAnsi="仿宋" w:cs="Times New Roman" w:hint="eastAsia"/>
          <w:sz w:val="24"/>
          <w:szCs w:val="24"/>
        </w:rPr>
        <w:t>日志生成的具体时间；软硬件系统</w:t>
      </w:r>
      <w:r>
        <w:rPr>
          <w:rFonts w:ascii="仿宋" w:eastAsia="仿宋" w:hAnsi="仿宋" w:cs="Times New Roman"/>
          <w:sz w:val="24"/>
          <w:szCs w:val="24"/>
        </w:rPr>
        <w:t>ID</w:t>
      </w:r>
      <w:r>
        <w:rPr>
          <w:rFonts w:ascii="仿宋" w:eastAsia="仿宋" w:hAnsi="仿宋" w:cs="Times New Roman" w:hint="eastAsia"/>
          <w:sz w:val="24"/>
          <w:szCs w:val="24"/>
        </w:rPr>
        <w:t>域表示生成日志的软硬件系统的标识；消息类型域描述了日志的概要特征；详细消息域描述了日志的具体事件。一般的，消息类型域和详细消息域的语法随着软硬件系统的类型、生产厂商、型号的变化而变化，没有统一的格式，但通常由固定部分和参数部分组成。固定部分是开发人员预定义的、用于表示某类事件的信息，参数部分在软硬件系统运行过程中依据具体的时序、交互设备等信息动态生成。</w:t>
      </w:r>
    </w:p>
    <w:p w14:paraId="7763FF31" w14:textId="77777777" w:rsidR="00B97DDD" w:rsidRDefault="00FE0308">
      <w:pPr>
        <w:spacing w:line="360" w:lineRule="auto"/>
        <w:ind w:firstLineChars="200" w:firstLine="482"/>
        <w:rPr>
          <w:rFonts w:ascii="仿宋" w:eastAsia="仿宋" w:hAnsi="仿宋" w:cs="Times New Roman"/>
          <w:sz w:val="24"/>
          <w:szCs w:val="24"/>
        </w:rPr>
      </w:pPr>
      <w:r>
        <w:rPr>
          <w:rFonts w:ascii="仿宋" w:eastAsia="仿宋" w:hAnsi="仿宋" w:cs="Times New Roman" w:hint="eastAsia"/>
          <w:b/>
          <w:sz w:val="24"/>
          <w:szCs w:val="24"/>
        </w:rPr>
        <w:t>已</w:t>
      </w:r>
      <w:r>
        <w:rPr>
          <w:rFonts w:ascii="仿宋" w:eastAsia="仿宋" w:hAnsi="仿宋" w:cs="Times New Roman" w:hint="eastAsia"/>
          <w:b/>
          <w:sz w:val="24"/>
          <w:szCs w:val="24"/>
        </w:rPr>
        <w:t>有研究的局限：</w:t>
      </w:r>
      <w:r>
        <w:rPr>
          <w:rFonts w:ascii="仿宋" w:eastAsia="仿宋" w:hAnsi="仿宋" w:cs="Times New Roman" w:hint="eastAsia"/>
          <w:sz w:val="24"/>
          <w:szCs w:val="24"/>
        </w:rPr>
        <w:t>在自然语言处理领域有一些关于文档摘要、语句压缩和聚类的方法。然而，有文献证明了自然语言处理的方法不能准确的解析日志。为了实现自动日志解析的目标，学术界提出了许多快速准确的数据驱动模板提取方法，例如</w:t>
      </w:r>
      <w:r>
        <w:rPr>
          <w:rFonts w:ascii="仿宋" w:eastAsia="仿宋" w:hAnsi="仿宋" w:cs="Times New Roman"/>
          <w:sz w:val="24"/>
          <w:szCs w:val="24"/>
        </w:rPr>
        <w:t>Spell</w:t>
      </w:r>
      <w:r>
        <w:rPr>
          <w:rFonts w:ascii="仿宋" w:eastAsia="仿宋" w:hAnsi="仿宋" w:cs="Times New Roman" w:hint="eastAsia"/>
          <w:sz w:val="24"/>
          <w:szCs w:val="24"/>
        </w:rPr>
        <w:t>，</w:t>
      </w:r>
      <w:proofErr w:type="spellStart"/>
      <w:r>
        <w:rPr>
          <w:rFonts w:ascii="仿宋" w:eastAsia="仿宋" w:hAnsi="仿宋" w:cs="Times New Roman"/>
          <w:sz w:val="24"/>
          <w:szCs w:val="24"/>
        </w:rPr>
        <w:t>LogSig</w:t>
      </w:r>
      <w:proofErr w:type="spellEnd"/>
      <w:r>
        <w:rPr>
          <w:rFonts w:ascii="仿宋" w:eastAsia="仿宋" w:hAnsi="仿宋" w:cs="Times New Roman" w:hint="eastAsia"/>
          <w:sz w:val="24"/>
          <w:szCs w:val="24"/>
        </w:rPr>
        <w:t>和</w:t>
      </w:r>
      <w:proofErr w:type="spellStart"/>
      <w:r>
        <w:rPr>
          <w:rFonts w:ascii="仿宋" w:eastAsia="仿宋" w:hAnsi="仿宋" w:cs="Times New Roman"/>
          <w:sz w:val="24"/>
          <w:szCs w:val="24"/>
        </w:rPr>
        <w:t>IPLoM</w:t>
      </w:r>
      <w:proofErr w:type="spellEnd"/>
      <w:r>
        <w:rPr>
          <w:rFonts w:ascii="仿宋" w:eastAsia="仿宋" w:hAnsi="仿宋" w:cs="Times New Roman" w:hint="eastAsia"/>
          <w:sz w:val="24"/>
          <w:szCs w:val="24"/>
        </w:rPr>
        <w:t>。</w:t>
      </w:r>
      <w:r>
        <w:rPr>
          <w:rFonts w:ascii="仿宋" w:eastAsia="仿宋" w:hAnsi="仿宋" w:cs="Times New Roman" w:hint="eastAsia"/>
          <w:sz w:val="24"/>
          <w:szCs w:val="24"/>
          <w:highlight w:val="yellow"/>
          <w:rPrChange w:id="24" w:author="赵咏欣" w:date="2021-12-06T15:24:00Z">
            <w:rPr>
              <w:rFonts w:ascii="仿宋" w:eastAsia="仿宋" w:hAnsi="仿宋" w:cs="Times New Roman" w:hint="eastAsia"/>
              <w:sz w:val="24"/>
              <w:szCs w:val="24"/>
            </w:rPr>
          </w:rPrChange>
        </w:rPr>
        <w:t>然而，现有的日志解析方法并不具有适应性，这种适应性表现在两个方面，即服务内的适应性和</w:t>
      </w:r>
      <w:proofErr w:type="gramStart"/>
      <w:r>
        <w:rPr>
          <w:rFonts w:ascii="仿宋" w:eastAsia="仿宋" w:hAnsi="仿宋" w:cs="Times New Roman" w:hint="eastAsia"/>
          <w:sz w:val="24"/>
          <w:szCs w:val="24"/>
          <w:highlight w:val="yellow"/>
          <w:rPrChange w:id="25" w:author="赵咏欣" w:date="2021-12-06T15:24:00Z">
            <w:rPr>
              <w:rFonts w:ascii="仿宋" w:eastAsia="仿宋" w:hAnsi="仿宋" w:cs="Times New Roman" w:hint="eastAsia"/>
              <w:sz w:val="24"/>
              <w:szCs w:val="24"/>
            </w:rPr>
          </w:rPrChange>
        </w:rPr>
        <w:t>跨服务</w:t>
      </w:r>
      <w:proofErr w:type="gramEnd"/>
      <w:r>
        <w:rPr>
          <w:rFonts w:ascii="仿宋" w:eastAsia="仿宋" w:hAnsi="仿宋" w:cs="Times New Roman" w:hint="eastAsia"/>
          <w:sz w:val="24"/>
          <w:szCs w:val="24"/>
          <w:highlight w:val="yellow"/>
          <w:rPrChange w:id="26" w:author="赵咏欣" w:date="2021-12-06T15:24:00Z">
            <w:rPr>
              <w:rFonts w:ascii="仿宋" w:eastAsia="仿宋" w:hAnsi="仿宋" w:cs="Times New Roman" w:hint="eastAsia"/>
              <w:sz w:val="24"/>
              <w:szCs w:val="24"/>
            </w:rPr>
          </w:rPrChange>
        </w:rPr>
        <w:t>的适应性。没有适应性的日志解析方法极大限制了包括日志压缩在内的诸多应用。</w:t>
      </w:r>
    </w:p>
    <w:p w14:paraId="5241E606"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2</w:t>
      </w:r>
      <w:r>
        <w:rPr>
          <w:rFonts w:ascii="仿宋" w:eastAsia="仿宋" w:hAnsi="仿宋" w:cs="Times New Roman"/>
          <w:b/>
          <w:sz w:val="24"/>
          <w:szCs w:val="24"/>
        </w:rPr>
        <w:t>：无线网多指标时间序列异常检测的通用性方案研究。</w:t>
      </w:r>
    </w:p>
    <w:p w14:paraId="45224B52" w14:textId="77777777" w:rsidR="00B97DDD" w:rsidRDefault="00FE0308">
      <w:pPr>
        <w:spacing w:line="360" w:lineRule="auto"/>
        <w:ind w:firstLineChars="200" w:firstLine="482"/>
        <w:rPr>
          <w:rFonts w:ascii="仿宋" w:eastAsia="仿宋" w:hAnsi="仿宋" w:cs="Times New Roman"/>
          <w:sz w:val="24"/>
          <w:szCs w:val="24"/>
        </w:rPr>
      </w:pPr>
      <w:r>
        <w:rPr>
          <w:rFonts w:ascii="仿宋" w:eastAsia="仿宋" w:hAnsi="仿宋" w:cs="Times New Roman" w:hint="eastAsia"/>
          <w:b/>
          <w:sz w:val="24"/>
          <w:szCs w:val="24"/>
        </w:rPr>
        <w:t>研究基础：</w:t>
      </w:r>
      <w:r>
        <w:rPr>
          <w:rFonts w:ascii="仿宋" w:eastAsia="仿宋" w:hAnsi="仿宋" w:cs="Times New Roman" w:hint="eastAsia"/>
          <w:sz w:val="24"/>
          <w:szCs w:val="24"/>
        </w:rPr>
        <w:t>真实世界运行的系统，例如通信无线网</w:t>
      </w:r>
      <w:r>
        <w:rPr>
          <w:rFonts w:ascii="仿宋" w:eastAsia="仿宋" w:hAnsi="仿宋" w:cs="Times New Roman" w:hint="eastAsia"/>
          <w:sz w:val="24"/>
          <w:szCs w:val="24"/>
        </w:rPr>
        <w:t>络各网</w:t>
      </w:r>
      <w:proofErr w:type="gramStart"/>
      <w:r>
        <w:rPr>
          <w:rFonts w:ascii="仿宋" w:eastAsia="仿宋" w:hAnsi="仿宋" w:cs="Times New Roman" w:hint="eastAsia"/>
          <w:sz w:val="24"/>
          <w:szCs w:val="24"/>
        </w:rPr>
        <w:t>元产生</w:t>
      </w:r>
      <w:proofErr w:type="gramEnd"/>
      <w:r>
        <w:rPr>
          <w:rFonts w:ascii="仿宋" w:eastAsia="仿宋" w:hAnsi="仿宋" w:cs="Times New Roman" w:hint="eastAsia"/>
          <w:sz w:val="24"/>
          <w:szCs w:val="24"/>
        </w:rPr>
        <w:t>的时间序列数据规模正在急剧增长，从这些为监控系统运行情况而采集的数据中推断出特定时刻系统的异常是对系统进行及时的维护和修复所必须的。例如，如果能从无线网</w:t>
      </w:r>
      <w:proofErr w:type="gramStart"/>
      <w:r>
        <w:rPr>
          <w:rFonts w:ascii="仿宋" w:eastAsia="仿宋" w:hAnsi="仿宋" w:cs="Times New Roman" w:hint="eastAsia"/>
          <w:sz w:val="24"/>
          <w:szCs w:val="24"/>
        </w:rPr>
        <w:t>网</w:t>
      </w:r>
      <w:proofErr w:type="gramEnd"/>
      <w:r>
        <w:rPr>
          <w:rFonts w:ascii="仿宋" w:eastAsia="仿宋" w:hAnsi="仿宋" w:cs="Times New Roman" w:hint="eastAsia"/>
          <w:sz w:val="24"/>
          <w:szCs w:val="24"/>
        </w:rPr>
        <w:t>元输出数据中及时发现网络设备故障，就有可能避免故障引发的损失。</w:t>
      </w:r>
    </w:p>
    <w:p w14:paraId="4FB06C2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其中，一个指标的监测数据形成了一个</w:t>
      </w:r>
      <w:proofErr w:type="gramStart"/>
      <w:r>
        <w:rPr>
          <w:rFonts w:ascii="仿宋" w:eastAsia="仿宋" w:hAnsi="仿宋" w:cs="Times New Roman" w:hint="eastAsia"/>
          <w:sz w:val="24"/>
          <w:szCs w:val="24"/>
        </w:rPr>
        <w:t>单指标</w:t>
      </w:r>
      <w:proofErr w:type="gramEnd"/>
      <w:r>
        <w:rPr>
          <w:rFonts w:ascii="仿宋" w:eastAsia="仿宋" w:hAnsi="仿宋" w:cs="Times New Roman" w:hint="eastAsia"/>
          <w:sz w:val="24"/>
          <w:szCs w:val="24"/>
        </w:rPr>
        <w:t>时间序列，具有多个指标的网元监测数据就形成了一个多指标时间序列。多指标时间序列异常检测十分重要，但也面临许多困难。比如：</w:t>
      </w:r>
    </w:p>
    <w:p w14:paraId="3E319BBC"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1)</w:t>
      </w:r>
      <w:r>
        <w:rPr>
          <w:rFonts w:ascii="仿宋" w:eastAsia="仿宋" w:hAnsi="仿宋" w:cs="Times New Roman"/>
          <w:sz w:val="24"/>
          <w:szCs w:val="24"/>
        </w:rPr>
        <w:tab/>
      </w:r>
      <w:r>
        <w:rPr>
          <w:rFonts w:ascii="仿宋" w:eastAsia="仿宋" w:hAnsi="仿宋" w:cs="Times New Roman" w:hint="eastAsia"/>
          <w:sz w:val="24"/>
          <w:szCs w:val="24"/>
        </w:rPr>
        <w:t>多指标时间序列异常检测比</w:t>
      </w:r>
      <w:proofErr w:type="gramStart"/>
      <w:r>
        <w:rPr>
          <w:rFonts w:ascii="仿宋" w:eastAsia="仿宋" w:hAnsi="仿宋" w:cs="Times New Roman" w:hint="eastAsia"/>
          <w:sz w:val="24"/>
          <w:szCs w:val="24"/>
        </w:rPr>
        <w:t>单指标</w:t>
      </w:r>
      <w:proofErr w:type="gramEnd"/>
      <w:r>
        <w:rPr>
          <w:rFonts w:ascii="仿宋" w:eastAsia="仿宋" w:hAnsi="仿宋" w:cs="Times New Roman" w:hint="eastAsia"/>
          <w:sz w:val="24"/>
          <w:szCs w:val="24"/>
        </w:rPr>
        <w:t>时间序列异常检测要更复杂，有些情况下，虽然出现单个指标异常，但可能系统表现是正常的。</w:t>
      </w:r>
    </w:p>
    <w:p w14:paraId="10306267"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lastRenderedPageBreak/>
        <w:t>2)</w:t>
      </w:r>
      <w:r>
        <w:rPr>
          <w:rFonts w:ascii="仿宋" w:eastAsia="仿宋" w:hAnsi="仿宋" w:cs="Times New Roman"/>
          <w:sz w:val="24"/>
          <w:szCs w:val="24"/>
        </w:rPr>
        <w:tab/>
      </w:r>
      <w:r>
        <w:rPr>
          <w:rFonts w:ascii="仿宋" w:eastAsia="仿宋" w:hAnsi="仿宋" w:cs="Times New Roman" w:hint="eastAsia"/>
          <w:sz w:val="24"/>
          <w:szCs w:val="24"/>
        </w:rPr>
        <w:t>多指标时间序列规模庞大，数量巨多。</w:t>
      </w:r>
    </w:p>
    <w:p w14:paraId="2B3BBA7F"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3)</w:t>
      </w:r>
      <w:r>
        <w:rPr>
          <w:rFonts w:ascii="仿宋" w:eastAsia="仿宋" w:hAnsi="仿宋" w:cs="Times New Roman"/>
          <w:sz w:val="24"/>
          <w:szCs w:val="24"/>
        </w:rPr>
        <w:tab/>
      </w:r>
      <w:r>
        <w:rPr>
          <w:rFonts w:ascii="仿宋" w:eastAsia="仿宋" w:hAnsi="仿宋" w:cs="Times New Roman" w:hint="eastAsia"/>
          <w:sz w:val="24"/>
          <w:szCs w:val="24"/>
        </w:rPr>
        <w:t>不同时段、地理位置的网络场景的异常检测模型需要适应。如何快速迁移并重训练原有模型是有挑战的。</w:t>
      </w:r>
    </w:p>
    <w:p w14:paraId="2D6E7301"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现有的解决方案可以分为以下几类：</w:t>
      </w:r>
    </w:p>
    <w:p w14:paraId="013EB12D"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多元时间序列的异常检测是一个快速发展的领域。在深度学习方法得到广泛应用之前，传统的异常检测方法可以分为三类</w:t>
      </w:r>
      <w:r>
        <w:rPr>
          <w:rFonts w:ascii="仿宋" w:eastAsia="仿宋" w:hAnsi="仿宋" w:cs="Times New Roman"/>
          <w:sz w:val="24"/>
          <w:szCs w:val="24"/>
        </w:rPr>
        <w:t xml:space="preserve">: </w:t>
      </w:r>
      <w:r>
        <w:rPr>
          <w:rFonts w:ascii="仿宋" w:eastAsia="仿宋" w:hAnsi="仿宋" w:cs="Times New Roman" w:hint="eastAsia"/>
          <w:sz w:val="24"/>
          <w:szCs w:val="24"/>
        </w:rPr>
        <w:t>基于某种距离度量计算样本间距离，例如</w:t>
      </w:r>
      <w:r>
        <w:rPr>
          <w:rFonts w:ascii="仿宋" w:eastAsia="仿宋" w:hAnsi="仿宋" w:cs="Times New Roman"/>
          <w:sz w:val="24"/>
          <w:szCs w:val="24"/>
        </w:rPr>
        <w:t xml:space="preserve"> </w:t>
      </w:r>
      <w:proofErr w:type="spellStart"/>
      <w:r>
        <w:rPr>
          <w:rFonts w:ascii="仿宋" w:eastAsia="仿宋" w:hAnsi="仿宋" w:cs="Times New Roman"/>
          <w:sz w:val="24"/>
          <w:szCs w:val="24"/>
        </w:rPr>
        <w:t>kNN</w:t>
      </w:r>
      <w:proofErr w:type="spellEnd"/>
      <w:r>
        <w:rPr>
          <w:rFonts w:ascii="仿宋" w:eastAsia="仿宋" w:hAnsi="仿宋" w:cs="Times New Roman" w:hint="eastAsia"/>
          <w:sz w:val="24"/>
          <w:szCs w:val="24"/>
        </w:rPr>
        <w:t>；基于无监督聚类；估计正常样本分布的概率密度，例如</w:t>
      </w:r>
      <w:r>
        <w:rPr>
          <w:rFonts w:ascii="仿宋" w:eastAsia="仿宋" w:hAnsi="仿宋" w:cs="Times New Roman"/>
          <w:sz w:val="24"/>
          <w:szCs w:val="24"/>
        </w:rPr>
        <w:t xml:space="preserve"> One-Class SVM</w:t>
      </w:r>
      <w:r>
        <w:rPr>
          <w:rFonts w:ascii="仿宋" w:eastAsia="仿宋" w:hAnsi="仿宋" w:cs="Times New Roman" w:hint="eastAsia"/>
          <w:sz w:val="24"/>
          <w:szCs w:val="24"/>
        </w:rPr>
        <w:t>。</w:t>
      </w:r>
    </w:p>
    <w:p w14:paraId="5D1FCD9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由于聚类通常也是通过计算样本间的某种距离度量来完成的，第一类思路和第二类思路的区别只是在对未知数据进行推断时是否需要保留训练样本，使用聚类方法的话，保留的是训练得到的模型参数。</w:t>
      </w:r>
      <w:r>
        <w:rPr>
          <w:rFonts w:ascii="仿宋" w:eastAsia="仿宋" w:hAnsi="仿宋" w:cs="Times New Roman"/>
          <w:sz w:val="24"/>
          <w:szCs w:val="24"/>
        </w:rPr>
        <w:t xml:space="preserve">DCN </w:t>
      </w:r>
      <w:r>
        <w:rPr>
          <w:rFonts w:ascii="仿宋" w:eastAsia="仿宋" w:hAnsi="仿宋" w:cs="Times New Roman" w:hint="eastAsia"/>
          <w:sz w:val="24"/>
          <w:szCs w:val="24"/>
        </w:rPr>
        <w:t>延续了这两类思路，通过结合</w:t>
      </w:r>
      <w:r>
        <w:rPr>
          <w:rFonts w:ascii="仿宋" w:eastAsia="仿宋" w:hAnsi="仿宋" w:cs="Times New Roman"/>
          <w:sz w:val="24"/>
          <w:szCs w:val="24"/>
        </w:rPr>
        <w:t xml:space="preserve"> </w:t>
      </w:r>
      <w:proofErr w:type="spellStart"/>
      <w:r>
        <w:rPr>
          <w:rFonts w:ascii="仿宋" w:eastAsia="仿宋" w:hAnsi="仿宋" w:cs="Times New Roman"/>
          <w:sz w:val="24"/>
          <w:szCs w:val="24"/>
        </w:rPr>
        <w:t>AutoEncoder</w:t>
      </w:r>
      <w:proofErr w:type="spellEnd"/>
      <w:r>
        <w:rPr>
          <w:rFonts w:ascii="仿宋" w:eastAsia="仿宋" w:hAnsi="仿宋" w:cs="Times New Roman"/>
          <w:sz w:val="24"/>
          <w:szCs w:val="24"/>
        </w:rPr>
        <w:t xml:space="preserve"> </w:t>
      </w:r>
      <w:r>
        <w:rPr>
          <w:rFonts w:ascii="仿宋" w:eastAsia="仿宋" w:hAnsi="仿宋" w:cs="Times New Roman" w:hint="eastAsia"/>
          <w:sz w:val="24"/>
          <w:szCs w:val="24"/>
        </w:rPr>
        <w:t>和</w:t>
      </w:r>
      <w:r>
        <w:rPr>
          <w:rFonts w:ascii="仿宋" w:eastAsia="仿宋" w:hAnsi="仿宋" w:cs="Times New Roman"/>
          <w:sz w:val="24"/>
          <w:szCs w:val="24"/>
        </w:rPr>
        <w:t xml:space="preserve"> k-means </w:t>
      </w:r>
      <w:r>
        <w:rPr>
          <w:rFonts w:ascii="仿宋" w:eastAsia="仿宋" w:hAnsi="仿宋" w:cs="Times New Roman" w:hint="eastAsia"/>
          <w:sz w:val="24"/>
          <w:szCs w:val="24"/>
        </w:rPr>
        <w:t>来同时获得高质量</w:t>
      </w:r>
      <w:proofErr w:type="gramStart"/>
      <w:r>
        <w:rPr>
          <w:rFonts w:ascii="仿宋" w:eastAsia="仿宋" w:hAnsi="仿宋" w:cs="Times New Roman" w:hint="eastAsia"/>
          <w:sz w:val="24"/>
          <w:szCs w:val="24"/>
        </w:rPr>
        <w:t>的降维和</w:t>
      </w:r>
      <w:proofErr w:type="gramEnd"/>
      <w:r>
        <w:rPr>
          <w:rFonts w:ascii="仿宋" w:eastAsia="仿宋" w:hAnsi="仿宋" w:cs="Times New Roman" w:hint="eastAsia"/>
          <w:sz w:val="24"/>
          <w:szCs w:val="24"/>
        </w:rPr>
        <w:t>低维聚类结果，换言之，它通过训练神经网络得到用于聚类的距离度量。而</w:t>
      </w:r>
      <w:r>
        <w:rPr>
          <w:rFonts w:ascii="仿宋" w:eastAsia="仿宋" w:hAnsi="仿宋" w:cs="Times New Roman"/>
          <w:sz w:val="24"/>
          <w:szCs w:val="24"/>
        </w:rPr>
        <w:t xml:space="preserve"> DAGMM </w:t>
      </w:r>
      <w:r>
        <w:rPr>
          <w:rFonts w:ascii="仿宋" w:eastAsia="仿宋" w:hAnsi="仿宋" w:cs="Times New Roman" w:hint="eastAsia"/>
          <w:sz w:val="24"/>
          <w:szCs w:val="24"/>
        </w:rPr>
        <w:t>则延续了第三类思路，通过结合</w:t>
      </w:r>
      <w:r>
        <w:rPr>
          <w:rFonts w:ascii="仿宋" w:eastAsia="仿宋" w:hAnsi="仿宋" w:cs="Times New Roman"/>
          <w:sz w:val="24"/>
          <w:szCs w:val="24"/>
        </w:rPr>
        <w:t xml:space="preserve"> </w:t>
      </w:r>
      <w:proofErr w:type="spellStart"/>
      <w:r>
        <w:rPr>
          <w:rFonts w:ascii="仿宋" w:eastAsia="仿宋" w:hAnsi="仿宋" w:cs="Times New Roman"/>
          <w:sz w:val="24"/>
          <w:szCs w:val="24"/>
        </w:rPr>
        <w:t>AutoEncoder</w:t>
      </w:r>
      <w:proofErr w:type="spellEnd"/>
      <w:r>
        <w:rPr>
          <w:rFonts w:ascii="仿宋" w:eastAsia="仿宋" w:hAnsi="仿宋" w:cs="Times New Roman"/>
          <w:sz w:val="24"/>
          <w:szCs w:val="24"/>
        </w:rPr>
        <w:t xml:space="preserve"> </w:t>
      </w:r>
      <w:r>
        <w:rPr>
          <w:rFonts w:ascii="仿宋" w:eastAsia="仿宋" w:hAnsi="仿宋" w:cs="Times New Roman" w:hint="eastAsia"/>
          <w:sz w:val="24"/>
          <w:szCs w:val="24"/>
        </w:rPr>
        <w:t>和</w:t>
      </w:r>
      <w:r>
        <w:rPr>
          <w:rFonts w:ascii="仿宋" w:eastAsia="仿宋" w:hAnsi="仿宋" w:cs="Times New Roman"/>
          <w:sz w:val="24"/>
          <w:szCs w:val="24"/>
        </w:rPr>
        <w:t xml:space="preserve"> GMM </w:t>
      </w:r>
      <w:r>
        <w:rPr>
          <w:rFonts w:ascii="仿宋" w:eastAsia="仿宋" w:hAnsi="仿宋" w:cs="Times New Roman" w:hint="eastAsia"/>
          <w:sz w:val="24"/>
          <w:szCs w:val="24"/>
        </w:rPr>
        <w:t>模型，来同时获得高质量</w:t>
      </w:r>
      <w:proofErr w:type="gramStart"/>
      <w:r>
        <w:rPr>
          <w:rFonts w:ascii="仿宋" w:eastAsia="仿宋" w:hAnsi="仿宋" w:cs="Times New Roman" w:hint="eastAsia"/>
          <w:sz w:val="24"/>
          <w:szCs w:val="24"/>
        </w:rPr>
        <w:t>的降维和</w:t>
      </w:r>
      <w:proofErr w:type="gramEnd"/>
      <w:r>
        <w:rPr>
          <w:rFonts w:ascii="仿宋" w:eastAsia="仿宋" w:hAnsi="仿宋" w:cs="Times New Roman" w:hint="eastAsia"/>
          <w:sz w:val="24"/>
          <w:szCs w:val="24"/>
        </w:rPr>
        <w:t>低维分布概率密度。</w:t>
      </w:r>
    </w:p>
    <w:p w14:paraId="281EBCDA"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对时间序列中的时序关系进行建模也是一</w:t>
      </w:r>
      <w:r>
        <w:rPr>
          <w:rFonts w:ascii="仿宋" w:eastAsia="仿宋" w:hAnsi="仿宋" w:cs="Times New Roman" w:hint="eastAsia"/>
          <w:sz w:val="24"/>
          <w:szCs w:val="24"/>
        </w:rPr>
        <w:t>个经典的问题，传统方法包括自回归滑动平均模型</w:t>
      </w:r>
      <w:r>
        <w:rPr>
          <w:rFonts w:ascii="仿宋" w:eastAsia="仿宋" w:hAnsi="仿宋" w:cs="Times New Roman"/>
          <w:sz w:val="24"/>
          <w:szCs w:val="24"/>
        </w:rPr>
        <w:t xml:space="preserve"> (ARIMA) </w:t>
      </w:r>
      <w:r>
        <w:rPr>
          <w:rFonts w:ascii="仿宋" w:eastAsia="仿宋" w:hAnsi="仿宋" w:cs="Times New Roman" w:hint="eastAsia"/>
          <w:sz w:val="24"/>
          <w:szCs w:val="24"/>
        </w:rPr>
        <w:t>等。深度学习领域中则通常使用</w:t>
      </w:r>
      <w:r>
        <w:rPr>
          <w:rFonts w:ascii="仿宋" w:eastAsia="仿宋" w:hAnsi="仿宋" w:cs="Times New Roman"/>
          <w:sz w:val="24"/>
          <w:szCs w:val="24"/>
        </w:rPr>
        <w:t xml:space="preserve"> LSTM </w:t>
      </w:r>
      <w:r>
        <w:rPr>
          <w:rFonts w:ascii="仿宋" w:eastAsia="仿宋" w:hAnsi="仿宋" w:cs="Times New Roman" w:hint="eastAsia"/>
          <w:sz w:val="24"/>
          <w:szCs w:val="24"/>
        </w:rPr>
        <w:t>神经网络层来对捕捉时间序列中的时序依赖关系。</w:t>
      </w:r>
    </w:p>
    <w:p w14:paraId="3E3FAF78" w14:textId="77777777" w:rsidR="00B97DDD" w:rsidRDefault="00FE0308">
      <w:pPr>
        <w:spacing w:line="360" w:lineRule="auto"/>
        <w:ind w:firstLineChars="200" w:firstLine="482"/>
        <w:rPr>
          <w:rFonts w:ascii="仿宋" w:eastAsia="仿宋" w:hAnsi="仿宋" w:cs="Times New Roman"/>
          <w:sz w:val="24"/>
          <w:szCs w:val="24"/>
        </w:rPr>
      </w:pPr>
      <w:r>
        <w:rPr>
          <w:rFonts w:ascii="仿宋" w:eastAsia="仿宋" w:hAnsi="仿宋" w:cs="Times New Roman" w:hint="eastAsia"/>
          <w:b/>
          <w:sz w:val="24"/>
          <w:szCs w:val="24"/>
        </w:rPr>
        <w:t>已有研究的局限：</w:t>
      </w:r>
      <w:r>
        <w:rPr>
          <w:rFonts w:ascii="仿宋" w:eastAsia="仿宋" w:hAnsi="仿宋" w:cs="Times New Roman" w:hint="eastAsia"/>
          <w:sz w:val="24"/>
          <w:szCs w:val="24"/>
        </w:rPr>
        <w:t>基于深度学习方法虽然可以很好的捕捉时间序列中的时序依赖关系和多时间序列的复杂关系，都需要比较长时间的训练数据，才能够很好的训练出一个优秀的模型。但这与现实情况是矛盾的，实际情况中，为了修复错误、完善功能、提高性能等，网络设备的部署或更新是十分频繁的。这代表着多指标时间序列的数据分布也会发生剧烈变化，新产生的数据集和训练集具有不同分布，如果继续使用</w:t>
      </w:r>
      <w:r>
        <w:rPr>
          <w:rFonts w:ascii="仿宋" w:eastAsia="仿宋" w:hAnsi="仿宋" w:cs="Times New Roman" w:hint="eastAsia"/>
          <w:sz w:val="24"/>
          <w:szCs w:val="24"/>
        </w:rPr>
        <w:t>之前训练好的模型，就会带来大量的误报。且由于对较长时间的训练数据要求，深度学习模型很难支撑海量数据的应用。</w:t>
      </w:r>
    </w:p>
    <w:p w14:paraId="2C3B51E2"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3</w:t>
      </w:r>
      <w:r>
        <w:rPr>
          <w:rFonts w:ascii="仿宋" w:eastAsia="仿宋" w:hAnsi="仿宋" w:cs="Times New Roman"/>
          <w:b/>
          <w:sz w:val="24"/>
          <w:szCs w:val="24"/>
        </w:rPr>
        <w:t>：</w:t>
      </w:r>
      <w:proofErr w:type="gramStart"/>
      <w:r>
        <w:rPr>
          <w:rFonts w:ascii="仿宋" w:eastAsia="仿宋" w:hAnsi="仿宋" w:cs="Times New Roman"/>
          <w:b/>
          <w:sz w:val="24"/>
          <w:szCs w:val="24"/>
        </w:rPr>
        <w:t>针对家宽网络</w:t>
      </w:r>
      <w:proofErr w:type="gramEnd"/>
      <w:r>
        <w:rPr>
          <w:rFonts w:ascii="仿宋" w:eastAsia="仿宋" w:hAnsi="仿宋" w:cs="Times New Roman"/>
          <w:b/>
          <w:sz w:val="24"/>
          <w:szCs w:val="24"/>
        </w:rPr>
        <w:t>服务</w:t>
      </w:r>
      <w:r>
        <w:rPr>
          <w:rFonts w:ascii="仿宋" w:eastAsia="仿宋" w:hAnsi="仿宋" w:cs="Times New Roman" w:hint="eastAsia"/>
          <w:b/>
          <w:sz w:val="24"/>
          <w:szCs w:val="24"/>
        </w:rPr>
        <w:t>的智能运维</w:t>
      </w:r>
      <w:r>
        <w:rPr>
          <w:rFonts w:ascii="仿宋" w:eastAsia="仿宋" w:hAnsi="仿宋" w:cs="Times New Roman"/>
          <w:b/>
          <w:sz w:val="24"/>
          <w:szCs w:val="24"/>
        </w:rPr>
        <w:t>场景</w:t>
      </w:r>
    </w:p>
    <w:p w14:paraId="7AC102EB"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hint="eastAsia"/>
          <w:b/>
          <w:sz w:val="24"/>
          <w:szCs w:val="24"/>
        </w:rPr>
        <w:t>1</w:t>
      </w:r>
      <w:r>
        <w:rPr>
          <w:rFonts w:ascii="仿宋" w:eastAsia="仿宋" w:hAnsi="仿宋" w:cs="Times New Roman" w:hint="eastAsia"/>
          <w:b/>
          <w:sz w:val="24"/>
          <w:szCs w:val="24"/>
        </w:rPr>
        <w:t>：</w:t>
      </w:r>
      <w:proofErr w:type="gramStart"/>
      <w:r>
        <w:rPr>
          <w:rFonts w:ascii="仿宋" w:eastAsia="仿宋" w:hAnsi="仿宋" w:cs="Times New Roman"/>
          <w:b/>
          <w:sz w:val="24"/>
          <w:szCs w:val="24"/>
        </w:rPr>
        <w:t>家宽网络</w:t>
      </w:r>
      <w:proofErr w:type="gramEnd"/>
      <w:r>
        <w:rPr>
          <w:rFonts w:ascii="仿宋" w:eastAsia="仿宋" w:hAnsi="仿宋" w:cs="Times New Roman" w:hint="eastAsia"/>
          <w:b/>
          <w:sz w:val="24"/>
          <w:szCs w:val="24"/>
        </w:rPr>
        <w:t>场景的</w:t>
      </w:r>
      <w:r>
        <w:rPr>
          <w:rFonts w:ascii="仿宋" w:eastAsia="仿宋" w:hAnsi="仿宋" w:cs="Times New Roman"/>
          <w:b/>
          <w:sz w:val="24"/>
          <w:szCs w:val="24"/>
        </w:rPr>
        <w:t>故障根</w:t>
      </w:r>
      <w:proofErr w:type="gramStart"/>
      <w:r>
        <w:rPr>
          <w:rFonts w:ascii="仿宋" w:eastAsia="仿宋" w:hAnsi="仿宋" w:cs="Times New Roman"/>
          <w:b/>
          <w:sz w:val="24"/>
          <w:szCs w:val="24"/>
        </w:rPr>
        <w:t>因快速</w:t>
      </w:r>
      <w:proofErr w:type="gramEnd"/>
      <w:r>
        <w:rPr>
          <w:rFonts w:ascii="仿宋" w:eastAsia="仿宋" w:hAnsi="仿宋" w:cs="Times New Roman"/>
          <w:b/>
          <w:sz w:val="24"/>
          <w:szCs w:val="24"/>
        </w:rPr>
        <w:t>定位。</w:t>
      </w:r>
    </w:p>
    <w:p w14:paraId="5999FDEF"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随着网络转型的升级，</w:t>
      </w:r>
      <w:proofErr w:type="gramStart"/>
      <w:r>
        <w:rPr>
          <w:rFonts w:ascii="仿宋" w:eastAsia="仿宋" w:hAnsi="仿宋" w:cs="Times New Roman"/>
          <w:sz w:val="24"/>
          <w:szCs w:val="24"/>
        </w:rPr>
        <w:t>家宽业务</w:t>
      </w:r>
      <w:proofErr w:type="gramEnd"/>
      <w:r>
        <w:rPr>
          <w:rFonts w:ascii="仿宋" w:eastAsia="仿宋" w:hAnsi="仿宋" w:cs="Times New Roman"/>
          <w:sz w:val="24"/>
          <w:szCs w:val="24"/>
        </w:rPr>
        <w:t>长流程，故障监测、定位难的特点，</w:t>
      </w:r>
      <w:proofErr w:type="gramStart"/>
      <w:r>
        <w:rPr>
          <w:rFonts w:ascii="仿宋" w:eastAsia="仿宋" w:hAnsi="仿宋" w:cs="Times New Roman"/>
          <w:sz w:val="24"/>
          <w:szCs w:val="24"/>
        </w:rPr>
        <w:t>家宽业务运</w:t>
      </w:r>
      <w:proofErr w:type="gramEnd"/>
      <w:r>
        <w:rPr>
          <w:rFonts w:ascii="仿宋" w:eastAsia="仿宋" w:hAnsi="仿宋" w:cs="Times New Roman"/>
          <w:sz w:val="24"/>
          <w:szCs w:val="24"/>
        </w:rPr>
        <w:t>维难度不断提升，传统的以人工操作为主、机器自动操作为辅的运维方式，</w:t>
      </w:r>
      <w:r>
        <w:rPr>
          <w:rFonts w:ascii="仿宋" w:eastAsia="仿宋" w:hAnsi="仿宋" w:cs="Times New Roman"/>
          <w:sz w:val="24"/>
          <w:szCs w:val="24"/>
        </w:rPr>
        <w:lastRenderedPageBreak/>
        <w:t>难以高效高质地支撑</w:t>
      </w:r>
      <w:proofErr w:type="gramStart"/>
      <w:r>
        <w:rPr>
          <w:rFonts w:ascii="仿宋" w:eastAsia="仿宋" w:hAnsi="仿宋" w:cs="Times New Roman"/>
          <w:sz w:val="24"/>
          <w:szCs w:val="24"/>
        </w:rPr>
        <w:t>家宽业务运</w:t>
      </w:r>
      <w:proofErr w:type="gramEnd"/>
      <w:r>
        <w:rPr>
          <w:rFonts w:ascii="仿宋" w:eastAsia="仿宋" w:hAnsi="仿宋" w:cs="Times New Roman"/>
          <w:sz w:val="24"/>
          <w:szCs w:val="24"/>
        </w:rPr>
        <w:t>维。随着</w:t>
      </w:r>
      <w:r>
        <w:rPr>
          <w:rFonts w:ascii="仿宋" w:eastAsia="仿宋" w:hAnsi="仿宋" w:cs="Times New Roman"/>
          <w:sz w:val="24"/>
          <w:szCs w:val="24"/>
        </w:rPr>
        <w:t>AI</w:t>
      </w:r>
      <w:r>
        <w:rPr>
          <w:rFonts w:ascii="仿宋" w:eastAsia="仿宋" w:hAnsi="仿宋" w:cs="Times New Roman"/>
          <w:sz w:val="24"/>
          <w:szCs w:val="24"/>
        </w:rPr>
        <w:t>技术飞速发展，</w:t>
      </w:r>
      <w:r>
        <w:rPr>
          <w:rFonts w:ascii="仿宋" w:eastAsia="仿宋" w:hAnsi="仿宋" w:cs="Times New Roman"/>
          <w:sz w:val="24"/>
          <w:szCs w:val="24"/>
        </w:rPr>
        <w:t>AI</w:t>
      </w:r>
      <w:r>
        <w:rPr>
          <w:rFonts w:ascii="仿宋" w:eastAsia="仿宋" w:hAnsi="仿宋" w:cs="Times New Roman"/>
          <w:sz w:val="24"/>
          <w:szCs w:val="24"/>
        </w:rPr>
        <w:t>逐渐为各行业带来了创新发展新机遇，对于数字化、信息化程度较高的通信行业，</w:t>
      </w:r>
      <w:r>
        <w:rPr>
          <w:rFonts w:ascii="仿宋" w:eastAsia="仿宋" w:hAnsi="仿宋" w:cs="Times New Roman"/>
          <w:sz w:val="24"/>
          <w:szCs w:val="24"/>
        </w:rPr>
        <w:t>AI</w:t>
      </w:r>
      <w:r>
        <w:rPr>
          <w:rFonts w:ascii="仿宋" w:eastAsia="仿宋" w:hAnsi="仿宋" w:cs="Times New Roman"/>
          <w:sz w:val="24"/>
          <w:szCs w:val="24"/>
        </w:rPr>
        <w:t>将会为通信行业的数字化服务创新转型带来新的机遇</w:t>
      </w:r>
      <w:r>
        <w:rPr>
          <w:rFonts w:ascii="仿宋" w:eastAsia="仿宋" w:hAnsi="仿宋" w:cs="Times New Roman"/>
          <w:sz w:val="24"/>
          <w:szCs w:val="24"/>
        </w:rPr>
        <w:t>，同时，业务探针产品生成的海量数据，共同为解决</w:t>
      </w:r>
      <w:proofErr w:type="gramStart"/>
      <w:r>
        <w:rPr>
          <w:rFonts w:ascii="仿宋" w:eastAsia="仿宋" w:hAnsi="仿宋" w:cs="Times New Roman"/>
          <w:sz w:val="24"/>
          <w:szCs w:val="24"/>
        </w:rPr>
        <w:t>现网家宽业务</w:t>
      </w:r>
      <w:proofErr w:type="gramEnd"/>
      <w:r>
        <w:rPr>
          <w:rFonts w:ascii="仿宋" w:eastAsia="仿宋" w:hAnsi="仿宋" w:cs="Times New Roman"/>
          <w:sz w:val="24"/>
          <w:szCs w:val="24"/>
        </w:rPr>
        <w:t>运营共性痛点问题提供了技术和数据基础，因此需要研究如何在家</w:t>
      </w:r>
      <w:proofErr w:type="gramStart"/>
      <w:r>
        <w:rPr>
          <w:rFonts w:ascii="仿宋" w:eastAsia="仿宋" w:hAnsi="仿宋" w:cs="Times New Roman"/>
          <w:sz w:val="24"/>
          <w:szCs w:val="24"/>
        </w:rPr>
        <w:t>宽业务</w:t>
      </w:r>
      <w:proofErr w:type="gramEnd"/>
      <w:r>
        <w:rPr>
          <w:rFonts w:ascii="仿宋" w:eastAsia="仿宋" w:hAnsi="仿宋" w:cs="Times New Roman"/>
          <w:sz w:val="24"/>
          <w:szCs w:val="24"/>
        </w:rPr>
        <w:t>运营及运</w:t>
      </w:r>
      <w:proofErr w:type="gramStart"/>
      <w:r>
        <w:rPr>
          <w:rFonts w:ascii="仿宋" w:eastAsia="仿宋" w:hAnsi="仿宋" w:cs="Times New Roman"/>
          <w:sz w:val="24"/>
          <w:szCs w:val="24"/>
        </w:rPr>
        <w:t>维过程</w:t>
      </w:r>
      <w:proofErr w:type="gramEnd"/>
      <w:r>
        <w:rPr>
          <w:rFonts w:ascii="仿宋" w:eastAsia="仿宋" w:hAnsi="仿宋" w:cs="Times New Roman"/>
          <w:sz w:val="24"/>
          <w:szCs w:val="24"/>
        </w:rPr>
        <w:t>中引入</w:t>
      </w:r>
      <w:proofErr w:type="spellStart"/>
      <w:r>
        <w:rPr>
          <w:rFonts w:ascii="仿宋" w:eastAsia="仿宋" w:hAnsi="仿宋" w:cs="Times New Roman"/>
          <w:sz w:val="24"/>
          <w:szCs w:val="24"/>
        </w:rPr>
        <w:t>AI</w:t>
      </w:r>
      <w:proofErr w:type="spellEnd"/>
      <w:r>
        <w:rPr>
          <w:rFonts w:ascii="仿宋" w:eastAsia="仿宋" w:hAnsi="仿宋" w:cs="Times New Roman"/>
          <w:sz w:val="24"/>
          <w:szCs w:val="24"/>
        </w:rPr>
        <w:t>技术，并进行建模和产品化工作，以支撑</w:t>
      </w:r>
      <w:proofErr w:type="gramStart"/>
      <w:r>
        <w:rPr>
          <w:rFonts w:ascii="仿宋" w:eastAsia="仿宋" w:hAnsi="仿宋" w:cs="Times New Roman"/>
          <w:sz w:val="24"/>
          <w:szCs w:val="24"/>
        </w:rPr>
        <w:t>家宽应用</w:t>
      </w:r>
      <w:proofErr w:type="gramEnd"/>
      <w:r>
        <w:rPr>
          <w:rFonts w:ascii="仿宋" w:eastAsia="仿宋" w:hAnsi="仿宋" w:cs="Times New Roman"/>
          <w:sz w:val="24"/>
          <w:szCs w:val="24"/>
        </w:rPr>
        <w:t>需求，提升网络运营运维效率、降低网络运维成本。例如：用户</w:t>
      </w:r>
      <w:proofErr w:type="gramStart"/>
      <w:r>
        <w:rPr>
          <w:rFonts w:ascii="仿宋" w:eastAsia="仿宋" w:hAnsi="仿宋" w:cs="Times New Roman"/>
          <w:sz w:val="24"/>
          <w:szCs w:val="24"/>
        </w:rPr>
        <w:t>常访问</w:t>
      </w:r>
      <w:proofErr w:type="gramEnd"/>
      <w:r>
        <w:rPr>
          <w:rFonts w:ascii="仿宋" w:eastAsia="仿宋" w:hAnsi="仿宋" w:cs="Times New Roman"/>
          <w:sz w:val="24"/>
          <w:szCs w:val="24"/>
        </w:rPr>
        <w:t>网站的故障监测及告警诊断功能，针对节假日，用户上网的高峰时段等，可以快速发现用户上网问题，并准确诊断到</w:t>
      </w:r>
      <w:proofErr w:type="gramStart"/>
      <w:r>
        <w:rPr>
          <w:rFonts w:ascii="仿宋" w:eastAsia="仿宋" w:hAnsi="仿宋" w:cs="Times New Roman"/>
          <w:sz w:val="24"/>
          <w:szCs w:val="24"/>
        </w:rPr>
        <w:t>问题网</w:t>
      </w:r>
      <w:proofErr w:type="gramEnd"/>
      <w:r>
        <w:rPr>
          <w:rFonts w:ascii="仿宋" w:eastAsia="仿宋" w:hAnsi="仿宋" w:cs="Times New Roman"/>
          <w:sz w:val="24"/>
          <w:szCs w:val="24"/>
        </w:rPr>
        <w:t>元，从而快速进行干预处理，减少用户投诉。</w:t>
      </w:r>
    </w:p>
    <w:p w14:paraId="03AFB0BD"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现有相关研究基础与局限：</w:t>
      </w:r>
    </w:p>
    <w:p w14:paraId="061C0041"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基于目前已有的研究工作发现，大规模系统的进行故障根因定位包含两个主要部分：学习组件间</w:t>
      </w:r>
      <w:r>
        <w:rPr>
          <w:rFonts w:ascii="仿宋" w:eastAsia="仿宋" w:hAnsi="仿宋" w:cs="Times New Roman"/>
          <w:sz w:val="24"/>
          <w:szCs w:val="24"/>
        </w:rPr>
        <w:t>的关系去构建故障传播图和通过随机游走推断根因。但是这种想法在家</w:t>
      </w:r>
      <w:proofErr w:type="gramStart"/>
      <w:r>
        <w:rPr>
          <w:rFonts w:ascii="仿宋" w:eastAsia="仿宋" w:hAnsi="仿宋" w:cs="Times New Roman"/>
          <w:sz w:val="24"/>
          <w:szCs w:val="24"/>
        </w:rPr>
        <w:t>宽业务</w:t>
      </w:r>
      <w:proofErr w:type="gramEnd"/>
      <w:r>
        <w:rPr>
          <w:rFonts w:ascii="仿宋" w:eastAsia="仿宋" w:hAnsi="仿宋" w:cs="Times New Roman"/>
          <w:sz w:val="24"/>
          <w:szCs w:val="24"/>
        </w:rPr>
        <w:t>中面临三个主要挑战：</w:t>
      </w:r>
    </w:p>
    <w:p w14:paraId="7B427CED"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1</w:t>
      </w:r>
      <w:r>
        <w:rPr>
          <w:rFonts w:ascii="仿宋" w:eastAsia="仿宋" w:hAnsi="仿宋" w:cs="Times New Roman"/>
          <w:sz w:val="24"/>
          <w:szCs w:val="24"/>
        </w:rPr>
        <w:t>）基于独立且均匀分布（表示为</w:t>
      </w:r>
      <w:proofErr w:type="spellStart"/>
      <w:r>
        <w:rPr>
          <w:rFonts w:ascii="仿宋" w:eastAsia="仿宋" w:hAnsi="仿宋" w:cs="Times New Roman"/>
          <w:sz w:val="24"/>
          <w:szCs w:val="24"/>
        </w:rPr>
        <w:t>iid</w:t>
      </w:r>
      <w:proofErr w:type="spellEnd"/>
      <w:r>
        <w:rPr>
          <w:rFonts w:ascii="仿宋" w:eastAsia="仿宋" w:hAnsi="仿宋" w:cs="Times New Roman"/>
          <w:sz w:val="24"/>
          <w:szCs w:val="24"/>
        </w:rPr>
        <w:t>）数据的故障传播图算法无法</w:t>
      </w:r>
      <w:proofErr w:type="gramStart"/>
      <w:r>
        <w:rPr>
          <w:rFonts w:ascii="仿宋" w:eastAsia="仿宋" w:hAnsi="仿宋" w:cs="Times New Roman"/>
          <w:sz w:val="24"/>
          <w:szCs w:val="24"/>
        </w:rPr>
        <w:t>学习家宽</w:t>
      </w:r>
      <w:proofErr w:type="gramEnd"/>
      <w:r>
        <w:rPr>
          <w:rFonts w:ascii="仿宋" w:eastAsia="仿宋" w:hAnsi="仿宋" w:cs="Times New Roman"/>
          <w:sz w:val="24"/>
          <w:szCs w:val="24"/>
        </w:rPr>
        <w:t>场景时间序列之间的顺序关系。当前生成故障传播图通用算法</w:t>
      </w:r>
      <w:r>
        <w:rPr>
          <w:rFonts w:ascii="仿宋" w:eastAsia="仿宋" w:hAnsi="仿宋" w:cs="Times New Roman"/>
          <w:sz w:val="24"/>
          <w:szCs w:val="24"/>
        </w:rPr>
        <w:t>PC</w:t>
      </w:r>
      <w:r>
        <w:rPr>
          <w:rFonts w:ascii="仿宋" w:eastAsia="仿宋" w:hAnsi="仿宋" w:cs="Times New Roman"/>
          <w:sz w:val="24"/>
          <w:szCs w:val="24"/>
        </w:rPr>
        <w:t>是为</w:t>
      </w:r>
      <w:proofErr w:type="spellStart"/>
      <w:r>
        <w:rPr>
          <w:rFonts w:ascii="仿宋" w:eastAsia="仿宋" w:hAnsi="仿宋" w:cs="Times New Roman"/>
          <w:sz w:val="24"/>
          <w:szCs w:val="24"/>
        </w:rPr>
        <w:t>iid</w:t>
      </w:r>
      <w:proofErr w:type="spellEnd"/>
      <w:r>
        <w:rPr>
          <w:rFonts w:ascii="仿宋" w:eastAsia="仿宋" w:hAnsi="仿宋" w:cs="Times New Roman"/>
          <w:sz w:val="24"/>
          <w:szCs w:val="24"/>
        </w:rPr>
        <w:t>数据设计的。因此，他们将每个时间点的数据视为相互独立的样本，从而忽略了时间序列中基于时间先后的时序性，导致故障传播图缺少关键的边，而无法用于根因定位。</w:t>
      </w:r>
    </w:p>
    <w:p w14:paraId="40BF7C98"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2</w:t>
      </w:r>
      <w:r>
        <w:rPr>
          <w:rFonts w:ascii="仿宋" w:eastAsia="仿宋" w:hAnsi="仿宋" w:cs="Times New Roman"/>
          <w:sz w:val="24"/>
          <w:szCs w:val="24"/>
        </w:rPr>
        <w:t>）与异常指标的相关性无法找到根本原因。基于随机游走的假设，与指标异常最相关的指标更有可能是根本原因。但是，在我们的方案中，监视指标</w:t>
      </w:r>
      <w:r>
        <w:rPr>
          <w:rFonts w:ascii="仿宋" w:eastAsia="仿宋" w:hAnsi="仿宋" w:cs="Times New Roman"/>
          <w:sz w:val="24"/>
          <w:szCs w:val="24"/>
        </w:rPr>
        <w:t>是异类的。来自不同类别的监控指标的相关性低于来自相同类别的监控指标。因此与指标同类的指标容易被误判为根因。</w:t>
      </w:r>
    </w:p>
    <w:p w14:paraId="0D1BADA9"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3</w:t>
      </w:r>
      <w:r>
        <w:rPr>
          <w:rFonts w:ascii="仿宋" w:eastAsia="仿宋" w:hAnsi="仿宋" w:cs="Times New Roman"/>
          <w:sz w:val="24"/>
          <w:szCs w:val="24"/>
        </w:rPr>
        <w:t>）监控指标的顺序关系和优先级不能用于随机游走。由于故障传播的原因，首先出现异常的指标可能是根本原因。由于数据的聚集，我们可以观察到某些指标同时出现异常。因此，我们不能仅基于顺序信息来定位根本原因。此外，不同的监控指标反映了</w:t>
      </w:r>
      <w:proofErr w:type="gramStart"/>
      <w:r>
        <w:rPr>
          <w:rFonts w:ascii="仿宋" w:eastAsia="仿宋" w:hAnsi="仿宋" w:cs="Times New Roman"/>
          <w:sz w:val="24"/>
          <w:szCs w:val="24"/>
        </w:rPr>
        <w:t>家宽业务</w:t>
      </w:r>
      <w:proofErr w:type="gramEnd"/>
      <w:r>
        <w:rPr>
          <w:rFonts w:ascii="仿宋" w:eastAsia="仿宋" w:hAnsi="仿宋" w:cs="Times New Roman"/>
          <w:sz w:val="24"/>
          <w:szCs w:val="24"/>
        </w:rPr>
        <w:t>系统中的不同部分，它们在故障传播过程中具有优先权。在先前的随机游走中，不能使用监视指标的顺序关系和优先级。</w:t>
      </w:r>
    </w:p>
    <w:p w14:paraId="79E1E91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 xml:space="preserve">4) </w:t>
      </w:r>
      <w:r>
        <w:rPr>
          <w:rFonts w:ascii="仿宋" w:eastAsia="仿宋" w:hAnsi="仿宋" w:cs="Times New Roman"/>
          <w:sz w:val="24"/>
          <w:szCs w:val="24"/>
        </w:rPr>
        <w:t>故障传播图建立的过程中，探索</w:t>
      </w:r>
      <w:proofErr w:type="gramStart"/>
      <w:r>
        <w:rPr>
          <w:rFonts w:ascii="仿宋" w:eastAsia="仿宋" w:hAnsi="仿宋" w:cs="Times New Roman"/>
          <w:sz w:val="24"/>
          <w:szCs w:val="24"/>
        </w:rPr>
        <w:t>图知识</w:t>
      </w:r>
      <w:proofErr w:type="gramEnd"/>
      <w:r>
        <w:rPr>
          <w:rFonts w:ascii="仿宋" w:eastAsia="仿宋" w:hAnsi="仿宋" w:cs="Times New Roman"/>
          <w:sz w:val="24"/>
          <w:szCs w:val="24"/>
        </w:rPr>
        <w:t>图谱在解决该问题方面的优</w:t>
      </w:r>
      <w:r>
        <w:rPr>
          <w:rFonts w:ascii="仿宋" w:eastAsia="仿宋" w:hAnsi="仿宋" w:cs="Times New Roman"/>
          <w:sz w:val="24"/>
          <w:szCs w:val="24"/>
        </w:rPr>
        <w:t>势。通过分析复杂监测指标之间的拓扑关系，初步建立</w:t>
      </w:r>
      <w:proofErr w:type="gramStart"/>
      <w:r>
        <w:rPr>
          <w:rFonts w:ascii="仿宋" w:eastAsia="仿宋" w:hAnsi="仿宋" w:cs="Times New Roman"/>
          <w:sz w:val="24"/>
          <w:szCs w:val="24"/>
        </w:rPr>
        <w:t>指标指标</w:t>
      </w:r>
      <w:proofErr w:type="gramEnd"/>
      <w:r>
        <w:rPr>
          <w:rFonts w:ascii="仿宋" w:eastAsia="仿宋" w:hAnsi="仿宋" w:cs="Times New Roman"/>
          <w:sz w:val="24"/>
          <w:szCs w:val="24"/>
        </w:rPr>
        <w:t>之间的知识图谱模型。</w:t>
      </w:r>
    </w:p>
    <w:p w14:paraId="6AB7CFC6"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lastRenderedPageBreak/>
        <w:t>家宽子任务</w:t>
      </w:r>
      <w:proofErr w:type="gramEnd"/>
      <w:r>
        <w:rPr>
          <w:rFonts w:ascii="仿宋" w:eastAsia="仿宋" w:hAnsi="仿宋" w:cs="Times New Roman"/>
          <w:b/>
          <w:sz w:val="24"/>
          <w:szCs w:val="24"/>
        </w:rPr>
        <w:t>2</w:t>
      </w:r>
      <w:r>
        <w:rPr>
          <w:rFonts w:ascii="仿宋" w:eastAsia="仿宋" w:hAnsi="仿宋" w:cs="Times New Roman" w:hint="eastAsia"/>
          <w:b/>
          <w:sz w:val="24"/>
          <w:szCs w:val="24"/>
        </w:rPr>
        <w:t>：</w:t>
      </w:r>
      <w:proofErr w:type="gramStart"/>
      <w:r>
        <w:rPr>
          <w:rFonts w:ascii="仿宋" w:eastAsia="仿宋" w:hAnsi="仿宋" w:cs="Times New Roman"/>
          <w:b/>
          <w:sz w:val="24"/>
          <w:szCs w:val="24"/>
        </w:rPr>
        <w:t>建立家宽故障</w:t>
      </w:r>
      <w:proofErr w:type="gramEnd"/>
      <w:r>
        <w:rPr>
          <w:rFonts w:ascii="仿宋" w:eastAsia="仿宋" w:hAnsi="仿宋" w:cs="Times New Roman"/>
          <w:b/>
          <w:sz w:val="24"/>
          <w:szCs w:val="24"/>
        </w:rPr>
        <w:t>的预测模型，能先于用户投诉发现问题。</w:t>
      </w:r>
    </w:p>
    <w:p w14:paraId="28AAD698"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中国</w:t>
      </w:r>
      <w:proofErr w:type="gramStart"/>
      <w:r>
        <w:rPr>
          <w:rFonts w:ascii="仿宋" w:eastAsia="仿宋" w:hAnsi="仿宋" w:cs="Times New Roman"/>
          <w:sz w:val="24"/>
          <w:szCs w:val="24"/>
        </w:rPr>
        <w:t>移动家宽业务</w:t>
      </w:r>
      <w:proofErr w:type="gramEnd"/>
      <w:r>
        <w:rPr>
          <w:rFonts w:ascii="仿宋" w:eastAsia="仿宋" w:hAnsi="仿宋" w:cs="Times New Roman"/>
          <w:sz w:val="24"/>
          <w:szCs w:val="24"/>
        </w:rPr>
        <w:t>用户数量庞大，尽管业务发生故障概率较低，但总用户投诉数量依然较大。如果能够在用户投诉前，主动预测哪些用户发生故障的概率较大，并主动采取措施规避故障，将极大减少用户投诉数量，提高用户满意度。为</w:t>
      </w:r>
      <w:proofErr w:type="gramStart"/>
      <w:r>
        <w:rPr>
          <w:rFonts w:ascii="仿宋" w:eastAsia="仿宋" w:hAnsi="仿宋" w:cs="Times New Roman"/>
          <w:sz w:val="24"/>
          <w:szCs w:val="24"/>
        </w:rPr>
        <w:t>实现家宽业务</w:t>
      </w:r>
      <w:proofErr w:type="gramEnd"/>
      <w:r>
        <w:rPr>
          <w:rFonts w:ascii="仿宋" w:eastAsia="仿宋" w:hAnsi="仿宋" w:cs="Times New Roman"/>
          <w:sz w:val="24"/>
          <w:szCs w:val="24"/>
        </w:rPr>
        <w:t>的故障预测，需要重点解决监控数据规模巨大、多样化</w:t>
      </w:r>
      <w:proofErr w:type="gramStart"/>
      <w:r>
        <w:rPr>
          <w:rFonts w:ascii="仿宋" w:eastAsia="仿宋" w:hAnsi="仿宋" w:cs="Times New Roman"/>
          <w:sz w:val="24"/>
          <w:szCs w:val="24"/>
        </w:rPr>
        <w:t>家宽业务</w:t>
      </w:r>
      <w:proofErr w:type="gramEnd"/>
      <w:r>
        <w:rPr>
          <w:rFonts w:ascii="仿宋" w:eastAsia="仿宋" w:hAnsi="仿宋" w:cs="Times New Roman"/>
          <w:sz w:val="24"/>
          <w:szCs w:val="24"/>
        </w:rPr>
        <w:t>监控数据特征复杂、故障样本差异较大的挑战</w:t>
      </w:r>
      <w:r>
        <w:rPr>
          <w:rFonts w:ascii="仿宋" w:eastAsia="仿宋" w:hAnsi="仿宋" w:cs="Times New Roman" w:hint="eastAsia"/>
          <w:sz w:val="24"/>
          <w:szCs w:val="24"/>
        </w:rPr>
        <w:t>，</w:t>
      </w:r>
      <w:r>
        <w:rPr>
          <w:rFonts w:ascii="仿宋" w:eastAsia="仿宋" w:hAnsi="仿宋" w:cs="Times New Roman"/>
          <w:sz w:val="24"/>
          <w:szCs w:val="24"/>
        </w:rPr>
        <w:t>。此外，监控数据样本存在严重失衡，即故障样本数量远低于</w:t>
      </w:r>
      <w:r>
        <w:rPr>
          <w:rFonts w:ascii="仿宋" w:eastAsia="仿宋" w:hAnsi="仿宋" w:cs="Times New Roman"/>
          <w:sz w:val="24"/>
          <w:szCs w:val="24"/>
        </w:rPr>
        <w:t>正常样本数量，需要对现有预测模型</w:t>
      </w:r>
      <w:proofErr w:type="gramStart"/>
      <w:r>
        <w:rPr>
          <w:rFonts w:ascii="仿宋" w:eastAsia="仿宋" w:hAnsi="仿宋" w:cs="Times New Roman"/>
          <w:sz w:val="24"/>
          <w:szCs w:val="24"/>
        </w:rPr>
        <w:t>基于家宽故障</w:t>
      </w:r>
      <w:proofErr w:type="gramEnd"/>
      <w:r>
        <w:rPr>
          <w:rFonts w:ascii="仿宋" w:eastAsia="仿宋" w:hAnsi="仿宋" w:cs="Times New Roman"/>
          <w:sz w:val="24"/>
          <w:szCs w:val="24"/>
        </w:rPr>
        <w:t>小样本数据进行优化设计</w:t>
      </w:r>
      <w:r>
        <w:rPr>
          <w:rFonts w:ascii="仿宋" w:eastAsia="仿宋" w:hAnsi="仿宋" w:cs="Times New Roman" w:hint="eastAsia"/>
          <w:sz w:val="24"/>
          <w:szCs w:val="24"/>
        </w:rPr>
        <w:t>，</w:t>
      </w:r>
      <w:r>
        <w:rPr>
          <w:rFonts w:ascii="仿宋" w:eastAsia="仿宋" w:hAnsi="仿宋" w:cs="Times New Roman"/>
          <w:sz w:val="24"/>
          <w:szCs w:val="24"/>
        </w:rPr>
        <w:t>提升模型的准确率。</w:t>
      </w:r>
    </w:p>
    <w:p w14:paraId="3CF73BC4"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b/>
          <w:sz w:val="24"/>
          <w:szCs w:val="24"/>
        </w:rPr>
        <w:t>3</w:t>
      </w:r>
      <w:r>
        <w:rPr>
          <w:rFonts w:ascii="仿宋" w:eastAsia="仿宋" w:hAnsi="仿宋" w:cs="Times New Roman" w:hint="eastAsia"/>
          <w:b/>
          <w:sz w:val="24"/>
          <w:szCs w:val="24"/>
        </w:rPr>
        <w:t>：</w:t>
      </w:r>
      <w:r>
        <w:rPr>
          <w:rFonts w:ascii="仿宋" w:eastAsia="仿宋" w:hAnsi="仿宋" w:cs="Times New Roman"/>
          <w:b/>
          <w:sz w:val="24"/>
          <w:szCs w:val="24"/>
        </w:rPr>
        <w:t>中移动场景下故障分析相关的知识图谱。</w:t>
      </w:r>
    </w:p>
    <w:p w14:paraId="73BCB108"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中国</w:t>
      </w:r>
      <w:proofErr w:type="gramStart"/>
      <w:r>
        <w:rPr>
          <w:rFonts w:ascii="仿宋" w:eastAsia="仿宋" w:hAnsi="仿宋" w:cs="Times New Roman"/>
          <w:sz w:val="24"/>
          <w:szCs w:val="24"/>
        </w:rPr>
        <w:t>移动家宽业务</w:t>
      </w:r>
      <w:proofErr w:type="gramEnd"/>
      <w:r>
        <w:rPr>
          <w:rFonts w:ascii="仿宋" w:eastAsia="仿宋" w:hAnsi="仿宋" w:cs="Times New Roman"/>
          <w:sz w:val="24"/>
          <w:szCs w:val="24"/>
        </w:rPr>
        <w:t>监控数据类型多样，数量庞大，</w:t>
      </w:r>
      <w:proofErr w:type="gramStart"/>
      <w:r>
        <w:rPr>
          <w:rFonts w:ascii="仿宋" w:eastAsia="仿宋" w:hAnsi="仿宋" w:cs="Times New Roman"/>
          <w:sz w:val="24"/>
          <w:szCs w:val="24"/>
        </w:rPr>
        <w:t>且规律</w:t>
      </w:r>
      <w:proofErr w:type="gramEnd"/>
      <w:r>
        <w:rPr>
          <w:rFonts w:ascii="仿宋" w:eastAsia="仿宋" w:hAnsi="仿宋" w:cs="Times New Roman"/>
          <w:sz w:val="24"/>
          <w:szCs w:val="24"/>
        </w:rPr>
        <w:t>各异。针对运维的每一个场景，如异常检测、故障定位、根因分析、故障预测、故障规避、容量调度等，往往都需要经过数据清洗、数据填充、特征抽取、规律学习的过程。这一过程往往耗费大量的人力物力资源，效率低下。近年来，知识图谱研究发展</w:t>
      </w:r>
      <w:r>
        <w:rPr>
          <w:rFonts w:ascii="仿宋" w:eastAsia="仿宋" w:hAnsi="仿宋" w:cs="Times New Roman" w:hint="eastAsia"/>
          <w:sz w:val="24"/>
          <w:szCs w:val="24"/>
        </w:rPr>
        <w:t>迅速，但运用在智能运维场景中的知识图谱研究还不够成熟，缺乏大规模高效可用的运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图谱的构建理论与方案</w:t>
      </w:r>
      <w:r>
        <w:rPr>
          <w:rFonts w:ascii="仿宋" w:eastAsia="仿宋" w:hAnsi="仿宋" w:cs="Times New Roman"/>
          <w:sz w:val="24"/>
          <w:szCs w:val="24"/>
        </w:rPr>
        <w:t>。</w:t>
      </w:r>
    </w:p>
    <w:p w14:paraId="28E07027" w14:textId="77777777" w:rsidR="00B97DDD" w:rsidRDefault="00FE0308">
      <w:pPr>
        <w:pStyle w:val="2"/>
        <w:rPr>
          <w:rFonts w:ascii="Times New Roman" w:eastAsia="仿宋" w:hAnsi="Times New Roman" w:cs="Times New Roman"/>
          <w:sz w:val="24"/>
          <w:szCs w:val="28"/>
        </w:rPr>
      </w:pPr>
      <w:bookmarkStart w:id="27" w:name="_Toc63852215"/>
      <w:r>
        <w:rPr>
          <w:rFonts w:ascii="Times New Roman" w:eastAsia="仿宋" w:hAnsi="Times New Roman" w:cs="Times New Roman"/>
          <w:bCs w:val="0"/>
          <w:sz w:val="28"/>
        </w:rPr>
        <w:t>二、研究内容</w:t>
      </w:r>
      <w:bookmarkEnd w:id="27"/>
      <w:r>
        <w:rPr>
          <w:rFonts w:ascii="Times New Roman" w:eastAsia="仿宋" w:hAnsi="Times New Roman" w:cs="Times New Roman"/>
          <w:sz w:val="24"/>
          <w:szCs w:val="28"/>
        </w:rPr>
        <w:t xml:space="preserve"> </w:t>
      </w:r>
    </w:p>
    <w:p w14:paraId="453B3F8A" w14:textId="77777777" w:rsidR="00B97DDD" w:rsidRDefault="00FE0308">
      <w:pPr>
        <w:pStyle w:val="3"/>
        <w:rPr>
          <w:rFonts w:ascii="Times New Roman" w:eastAsia="仿宋" w:hAnsi="Times New Roman" w:cs="Times New Roman"/>
          <w:sz w:val="24"/>
          <w:szCs w:val="28"/>
        </w:rPr>
      </w:pPr>
      <w:bookmarkStart w:id="28" w:name="_Toc63852216"/>
      <w:r>
        <w:rPr>
          <w:rFonts w:ascii="Times New Roman" w:eastAsia="仿宋" w:hAnsi="Times New Roman" w:cs="Times New Roman"/>
          <w:sz w:val="24"/>
          <w:szCs w:val="28"/>
        </w:rPr>
        <w:t>1</w:t>
      </w:r>
      <w:r>
        <w:rPr>
          <w:rFonts w:ascii="Times New Roman" w:eastAsia="仿宋" w:hAnsi="Times New Roman" w:cs="Times New Roman"/>
          <w:sz w:val="24"/>
          <w:szCs w:val="28"/>
        </w:rPr>
        <w:t>、研究目标</w:t>
      </w:r>
      <w:bookmarkEnd w:id="28"/>
    </w:p>
    <w:p w14:paraId="0D0173E4"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w:t>
      </w:r>
      <w:r>
        <w:rPr>
          <w:rFonts w:ascii="仿宋" w:eastAsia="仿宋" w:hAnsi="仿宋" w:cs="Times New Roman" w:hint="eastAsia"/>
          <w:sz w:val="24"/>
          <w:szCs w:val="24"/>
        </w:rPr>
        <w:t>面向中国移动通信网络中存在的</w:t>
      </w:r>
      <w:proofErr w:type="gramStart"/>
      <w:r>
        <w:rPr>
          <w:rFonts w:ascii="仿宋" w:eastAsia="仿宋" w:hAnsi="仿宋" w:cs="Times New Roman" w:hint="eastAsia"/>
          <w:sz w:val="24"/>
          <w:szCs w:val="24"/>
        </w:rPr>
        <w:t>若干运维相关</w:t>
      </w:r>
      <w:proofErr w:type="gramEnd"/>
      <w:r>
        <w:rPr>
          <w:rFonts w:ascii="仿宋" w:eastAsia="仿宋" w:hAnsi="仿宋" w:cs="Times New Roman" w:hint="eastAsia"/>
          <w:sz w:val="24"/>
          <w:szCs w:val="24"/>
        </w:rPr>
        <w:t>科学问题，通过对智能运</w:t>
      </w:r>
      <w:proofErr w:type="gramStart"/>
      <w:r>
        <w:rPr>
          <w:rFonts w:ascii="仿宋" w:eastAsia="仿宋" w:hAnsi="仿宋" w:cs="Times New Roman" w:hint="eastAsia"/>
          <w:sz w:val="24"/>
          <w:szCs w:val="24"/>
        </w:rPr>
        <w:t>维领域</w:t>
      </w:r>
      <w:proofErr w:type="gramEnd"/>
      <w:r>
        <w:rPr>
          <w:rFonts w:ascii="仿宋" w:eastAsia="仿宋" w:hAnsi="仿宋" w:cs="Times New Roman" w:hint="eastAsia"/>
          <w:sz w:val="24"/>
          <w:szCs w:val="24"/>
        </w:rPr>
        <w:t>的前沿技术理论的深入研究，并聚</w:t>
      </w:r>
      <w:r>
        <w:rPr>
          <w:rFonts w:ascii="仿宋" w:eastAsia="仿宋" w:hAnsi="仿宋" w:cs="Times New Roman" w:hint="eastAsia"/>
          <w:sz w:val="24"/>
          <w:szCs w:val="24"/>
        </w:rPr>
        <w:t>焦网络共性需求，以标杆应用为依托，打通从数据收集、处理、到网络感知和诊断的端到端闭环流程，沉淀有针对性的、高效普适的智能感知与诊断技术方案，进而支撑众多应用，实现规模价值。</w:t>
      </w:r>
    </w:p>
    <w:p w14:paraId="0BC7B4BE"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具体为以下子目标：</w:t>
      </w:r>
      <w:r>
        <w:rPr>
          <w:rFonts w:ascii="仿宋" w:eastAsia="仿宋" w:hAnsi="仿宋" w:cs="Times New Roman" w:hint="eastAsia"/>
          <w:sz w:val="24"/>
          <w:szCs w:val="24"/>
          <w:highlight w:val="yellow"/>
          <w:rPrChange w:id="29" w:author="赵咏欣" w:date="2021-12-06T15:25:00Z">
            <w:rPr>
              <w:rFonts w:ascii="仿宋" w:eastAsia="仿宋" w:hAnsi="仿宋" w:cs="Times New Roman" w:hint="eastAsia"/>
              <w:sz w:val="24"/>
              <w:szCs w:val="24"/>
            </w:rPr>
          </w:rPrChange>
        </w:rPr>
        <w:t>通过对通用日志模板提取技术与日志压缩技术的探索，实现适应性</w:t>
      </w:r>
      <w:r>
        <w:rPr>
          <w:rFonts w:ascii="仿宋" w:eastAsia="仿宋" w:hAnsi="仿宋" w:cs="Times New Roman"/>
          <w:sz w:val="24"/>
          <w:szCs w:val="24"/>
          <w:highlight w:val="yellow"/>
          <w:rPrChange w:id="30" w:author="赵咏欣" w:date="2021-12-06T15:25:00Z">
            <w:rPr>
              <w:rFonts w:ascii="仿宋" w:eastAsia="仿宋" w:hAnsi="仿宋" w:cs="Times New Roman"/>
              <w:sz w:val="24"/>
              <w:szCs w:val="24"/>
            </w:rPr>
          </w:rPrChange>
        </w:rPr>
        <w:t>NFV</w:t>
      </w:r>
      <w:r>
        <w:rPr>
          <w:rFonts w:ascii="仿宋" w:eastAsia="仿宋" w:hAnsi="仿宋" w:cs="Times New Roman"/>
          <w:sz w:val="24"/>
          <w:szCs w:val="24"/>
          <w:highlight w:val="yellow"/>
          <w:rPrChange w:id="31" w:author="赵咏欣" w:date="2021-12-06T15:25:00Z">
            <w:rPr>
              <w:rFonts w:ascii="仿宋" w:eastAsia="仿宋" w:hAnsi="仿宋" w:cs="Times New Roman"/>
              <w:sz w:val="24"/>
              <w:szCs w:val="24"/>
            </w:rPr>
          </w:rPrChange>
        </w:rPr>
        <w:t>日志压缩方案</w:t>
      </w:r>
      <w:r>
        <w:rPr>
          <w:rFonts w:ascii="仿宋" w:eastAsia="仿宋" w:hAnsi="仿宋" w:cs="Times New Roman" w:hint="eastAsia"/>
          <w:sz w:val="24"/>
          <w:szCs w:val="24"/>
          <w:highlight w:val="yellow"/>
          <w:rPrChange w:id="32" w:author="赵咏欣" w:date="2021-12-06T15:25:00Z">
            <w:rPr>
              <w:rFonts w:ascii="仿宋" w:eastAsia="仿宋" w:hAnsi="仿宋" w:cs="Times New Roman" w:hint="eastAsia"/>
              <w:sz w:val="24"/>
              <w:szCs w:val="24"/>
            </w:rPr>
          </w:rPrChange>
        </w:rPr>
        <w:t>；</w:t>
      </w:r>
      <w:r>
        <w:rPr>
          <w:rFonts w:ascii="仿宋" w:eastAsia="仿宋" w:hAnsi="仿宋" w:cs="Times New Roman" w:hint="eastAsia"/>
          <w:sz w:val="24"/>
          <w:szCs w:val="24"/>
        </w:rPr>
        <w:t>通过探索多时序数据的聚类及异常检测技术，实现</w:t>
      </w:r>
      <w:r>
        <w:rPr>
          <w:rFonts w:ascii="仿宋" w:eastAsia="仿宋" w:hAnsi="仿宋" w:cs="Times New Roman"/>
          <w:sz w:val="24"/>
          <w:szCs w:val="24"/>
        </w:rPr>
        <w:t>无线网多指标异常检测</w:t>
      </w:r>
      <w:r>
        <w:rPr>
          <w:rFonts w:ascii="仿宋" w:eastAsia="仿宋" w:hAnsi="仿宋" w:cs="Times New Roman" w:hint="eastAsia"/>
          <w:sz w:val="24"/>
          <w:szCs w:val="24"/>
        </w:rPr>
        <w:t>方案；通过对故障传播图技术的研究，</w:t>
      </w:r>
      <w:proofErr w:type="gramStart"/>
      <w:r>
        <w:rPr>
          <w:rFonts w:ascii="仿宋" w:eastAsia="仿宋" w:hAnsi="仿宋" w:cs="Times New Roman" w:hint="eastAsia"/>
          <w:sz w:val="24"/>
          <w:szCs w:val="24"/>
        </w:rPr>
        <w:t>实现家宽网络</w:t>
      </w:r>
      <w:proofErr w:type="gramEnd"/>
      <w:r>
        <w:rPr>
          <w:rFonts w:ascii="仿宋" w:eastAsia="仿宋" w:hAnsi="仿宋" w:cs="Times New Roman" w:hint="eastAsia"/>
          <w:sz w:val="24"/>
          <w:szCs w:val="24"/>
        </w:rPr>
        <w:t>服务场景中的故障根因定位方案；通过对基于有监督学习算法的预测算法研究，</w:t>
      </w:r>
      <w:proofErr w:type="gramStart"/>
      <w:r>
        <w:rPr>
          <w:rFonts w:ascii="仿宋" w:eastAsia="仿宋" w:hAnsi="仿宋" w:cs="Times New Roman" w:hint="eastAsia"/>
          <w:sz w:val="24"/>
          <w:szCs w:val="24"/>
        </w:rPr>
        <w:t>实现</w:t>
      </w:r>
      <w:r>
        <w:rPr>
          <w:rFonts w:ascii="仿宋" w:eastAsia="仿宋" w:hAnsi="仿宋" w:cs="Times New Roman"/>
          <w:sz w:val="24"/>
          <w:szCs w:val="24"/>
        </w:rPr>
        <w:t>家宽</w:t>
      </w:r>
      <w:proofErr w:type="gramEnd"/>
      <w:r>
        <w:rPr>
          <w:rFonts w:ascii="仿宋" w:eastAsia="仿宋" w:hAnsi="仿宋" w:cs="Times New Roman"/>
          <w:sz w:val="24"/>
          <w:szCs w:val="24"/>
        </w:rPr>
        <w:t>场景的异常预测</w:t>
      </w:r>
      <w:r>
        <w:rPr>
          <w:rFonts w:ascii="仿宋" w:eastAsia="仿宋" w:hAnsi="仿宋" w:cs="Times New Roman" w:hint="eastAsia"/>
          <w:sz w:val="24"/>
          <w:szCs w:val="24"/>
        </w:rPr>
        <w:t>；通过对知识图谱技术的研究，实现中移动场</w:t>
      </w:r>
      <w:r>
        <w:rPr>
          <w:rFonts w:ascii="仿宋" w:eastAsia="仿宋" w:hAnsi="仿宋" w:cs="Times New Roman" w:hint="eastAsia"/>
          <w:sz w:val="24"/>
          <w:szCs w:val="24"/>
        </w:rPr>
        <w:t>景下故障分析相关的知识图谱方案。</w:t>
      </w:r>
    </w:p>
    <w:p w14:paraId="076D985F" w14:textId="77777777" w:rsidR="00B97DDD" w:rsidRDefault="00FE0308">
      <w:pPr>
        <w:pStyle w:val="3"/>
        <w:rPr>
          <w:rFonts w:ascii="Times New Roman" w:eastAsia="仿宋" w:hAnsi="Times New Roman" w:cs="Times New Roman"/>
          <w:sz w:val="24"/>
          <w:szCs w:val="28"/>
        </w:rPr>
      </w:pPr>
      <w:bookmarkStart w:id="33" w:name="_Toc63852217"/>
      <w:r>
        <w:rPr>
          <w:rFonts w:ascii="Times New Roman" w:eastAsia="仿宋" w:hAnsi="Times New Roman" w:cs="Times New Roman"/>
          <w:sz w:val="24"/>
          <w:szCs w:val="28"/>
        </w:rPr>
        <w:lastRenderedPageBreak/>
        <w:t>2</w:t>
      </w:r>
      <w:r>
        <w:rPr>
          <w:rFonts w:ascii="Times New Roman" w:eastAsia="仿宋" w:hAnsi="Times New Roman" w:cs="Times New Roman"/>
          <w:sz w:val="24"/>
          <w:szCs w:val="28"/>
        </w:rPr>
        <w:t>、主要研究内容</w:t>
      </w:r>
      <w:bookmarkEnd w:id="33"/>
    </w:p>
    <w:p w14:paraId="127B2299"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1</w:t>
      </w:r>
      <w:r>
        <w:rPr>
          <w:rFonts w:ascii="仿宋" w:eastAsia="仿宋" w:hAnsi="仿宋" w:cs="Times New Roman"/>
          <w:b/>
          <w:sz w:val="24"/>
          <w:szCs w:val="24"/>
        </w:rPr>
        <w:t>：设计并实现准确、高效的</w:t>
      </w:r>
      <w:r>
        <w:rPr>
          <w:rFonts w:ascii="仿宋" w:eastAsia="仿宋" w:hAnsi="仿宋" w:cs="Times New Roman"/>
          <w:b/>
          <w:sz w:val="24"/>
          <w:szCs w:val="24"/>
        </w:rPr>
        <w:t>NFV</w:t>
      </w:r>
      <w:r>
        <w:rPr>
          <w:rFonts w:ascii="仿宋" w:eastAsia="仿宋" w:hAnsi="仿宋" w:cs="Times New Roman"/>
          <w:b/>
          <w:sz w:val="24"/>
          <w:szCs w:val="24"/>
        </w:rPr>
        <w:t>运行日志模式发现算法及面向实时检索的日志压缩算法。</w:t>
      </w:r>
    </w:p>
    <w:p w14:paraId="18EAEFE5" w14:textId="77777777" w:rsidR="00B97DDD" w:rsidRPr="00B97DDD" w:rsidRDefault="00FE0308">
      <w:pPr>
        <w:spacing w:line="360" w:lineRule="auto"/>
        <w:ind w:firstLineChars="200" w:firstLine="480"/>
        <w:rPr>
          <w:rFonts w:ascii="仿宋" w:eastAsia="仿宋" w:hAnsi="仿宋" w:cs="Times New Roman"/>
          <w:sz w:val="24"/>
          <w:szCs w:val="24"/>
          <w:highlight w:val="yellow"/>
          <w:rPrChange w:id="34" w:author="赵咏欣" w:date="2021-12-06T15:26:00Z">
            <w:rPr>
              <w:rFonts w:ascii="仿宋" w:eastAsia="仿宋" w:hAnsi="仿宋" w:cs="Times New Roman"/>
              <w:sz w:val="24"/>
              <w:szCs w:val="24"/>
            </w:rPr>
          </w:rPrChange>
        </w:rPr>
      </w:pPr>
      <w:proofErr w:type="gramStart"/>
      <w:r>
        <w:rPr>
          <w:rFonts w:ascii="仿宋" w:eastAsia="仿宋" w:hAnsi="仿宋" w:cs="Times New Roman"/>
          <w:sz w:val="24"/>
          <w:szCs w:val="24"/>
        </w:rPr>
        <w:t>本任务</w:t>
      </w:r>
      <w:proofErr w:type="gramEnd"/>
      <w:r>
        <w:rPr>
          <w:rFonts w:ascii="仿宋" w:eastAsia="仿宋" w:hAnsi="仿宋" w:cs="Times New Roman" w:hint="eastAsia"/>
          <w:sz w:val="24"/>
          <w:szCs w:val="24"/>
        </w:rPr>
        <w:t>需</w:t>
      </w:r>
      <w:r>
        <w:rPr>
          <w:rFonts w:ascii="仿宋" w:eastAsia="仿宋" w:hAnsi="仿宋" w:cs="Times New Roman"/>
          <w:sz w:val="24"/>
          <w:szCs w:val="24"/>
        </w:rPr>
        <w:t>要克服现有的日志解析方法适应性方面的两个缺陷：</w:t>
      </w:r>
      <w:r>
        <w:rPr>
          <w:rFonts w:ascii="仿宋" w:eastAsia="仿宋" w:hAnsi="仿宋" w:cs="Times New Roman"/>
          <w:sz w:val="24"/>
          <w:szCs w:val="24"/>
          <w:highlight w:val="yellow"/>
          <w:rPrChange w:id="35" w:author="赵咏欣" w:date="2021-12-06T15:25:00Z">
            <w:rPr>
              <w:rFonts w:ascii="仿宋" w:eastAsia="仿宋" w:hAnsi="仿宋" w:cs="Times New Roman"/>
              <w:sz w:val="24"/>
              <w:szCs w:val="24"/>
            </w:rPr>
          </w:rPrChange>
        </w:rPr>
        <w:t>服务内的适应性和</w:t>
      </w:r>
      <w:proofErr w:type="gramStart"/>
      <w:r>
        <w:rPr>
          <w:rFonts w:ascii="仿宋" w:eastAsia="仿宋" w:hAnsi="仿宋" w:cs="Times New Roman"/>
          <w:sz w:val="24"/>
          <w:szCs w:val="24"/>
          <w:highlight w:val="yellow"/>
          <w:rPrChange w:id="36" w:author="赵咏欣" w:date="2021-12-06T15:25:00Z">
            <w:rPr>
              <w:rFonts w:ascii="仿宋" w:eastAsia="仿宋" w:hAnsi="仿宋" w:cs="Times New Roman"/>
              <w:sz w:val="24"/>
              <w:szCs w:val="24"/>
            </w:rPr>
          </w:rPrChange>
        </w:rPr>
        <w:t>跨服务</w:t>
      </w:r>
      <w:proofErr w:type="gramEnd"/>
      <w:r>
        <w:rPr>
          <w:rFonts w:ascii="仿宋" w:eastAsia="仿宋" w:hAnsi="仿宋" w:cs="Times New Roman"/>
          <w:sz w:val="24"/>
          <w:szCs w:val="24"/>
          <w:highlight w:val="yellow"/>
          <w:rPrChange w:id="37" w:author="赵咏欣" w:date="2021-12-06T15:25:00Z">
            <w:rPr>
              <w:rFonts w:ascii="仿宋" w:eastAsia="仿宋" w:hAnsi="仿宋" w:cs="Times New Roman"/>
              <w:sz w:val="24"/>
              <w:szCs w:val="24"/>
            </w:rPr>
          </w:rPrChange>
        </w:rPr>
        <w:t>的适应性</w:t>
      </w:r>
      <w:r>
        <w:rPr>
          <w:rFonts w:ascii="仿宋" w:eastAsia="仿宋" w:hAnsi="仿宋" w:cs="Times New Roman"/>
          <w:sz w:val="24"/>
          <w:szCs w:val="24"/>
        </w:rPr>
        <w:t>。</w:t>
      </w:r>
      <w:r>
        <w:rPr>
          <w:rFonts w:ascii="仿宋" w:eastAsia="仿宋" w:hAnsi="仿宋" w:cs="Times New Roman" w:hint="eastAsia"/>
          <w:sz w:val="24"/>
          <w:szCs w:val="24"/>
        </w:rPr>
        <w:t>研究内容包括：</w:t>
      </w:r>
      <w:r>
        <w:rPr>
          <w:rFonts w:ascii="仿宋" w:eastAsia="仿宋" w:hAnsi="仿宋" w:cs="Times New Roman" w:hint="eastAsia"/>
          <w:sz w:val="24"/>
          <w:szCs w:val="24"/>
          <w:highlight w:val="yellow"/>
          <w:rPrChange w:id="38" w:author="赵咏欣" w:date="2021-12-06T15:26:00Z">
            <w:rPr>
              <w:rFonts w:ascii="仿宋" w:eastAsia="仿宋" w:hAnsi="仿宋" w:cs="Times New Roman" w:hint="eastAsia"/>
              <w:sz w:val="24"/>
              <w:szCs w:val="24"/>
            </w:rPr>
          </w:rPrChange>
        </w:rPr>
        <w:t>首先探索通用日志模板的提取算法，实现对日志的模板的训练提取，然后利用训练好的模型匹配在线日志、并能够增量式地更新模板集合。最终实现</w:t>
      </w:r>
      <w:r>
        <w:rPr>
          <w:rFonts w:ascii="仿宋" w:eastAsia="仿宋" w:hAnsi="仿宋" w:cs="Times New Roman"/>
          <w:sz w:val="24"/>
          <w:szCs w:val="24"/>
          <w:highlight w:val="yellow"/>
          <w:rPrChange w:id="39" w:author="赵咏欣" w:date="2021-12-06T15:26:00Z">
            <w:rPr>
              <w:rFonts w:ascii="仿宋" w:eastAsia="仿宋" w:hAnsi="仿宋" w:cs="Times New Roman"/>
              <w:sz w:val="24"/>
              <w:szCs w:val="24"/>
            </w:rPr>
          </w:rPrChange>
        </w:rPr>
        <w:t>适应性</w:t>
      </w:r>
      <w:r>
        <w:rPr>
          <w:rFonts w:ascii="仿宋" w:eastAsia="仿宋" w:hAnsi="仿宋" w:cs="Times New Roman"/>
          <w:sz w:val="24"/>
          <w:szCs w:val="24"/>
          <w:highlight w:val="yellow"/>
          <w:rPrChange w:id="40" w:author="赵咏欣" w:date="2021-12-06T15:26:00Z">
            <w:rPr>
              <w:rFonts w:ascii="仿宋" w:eastAsia="仿宋" w:hAnsi="仿宋" w:cs="Times New Roman"/>
              <w:sz w:val="24"/>
              <w:szCs w:val="24"/>
            </w:rPr>
          </w:rPrChange>
        </w:rPr>
        <w:t>NFV</w:t>
      </w:r>
      <w:r>
        <w:rPr>
          <w:rFonts w:ascii="仿宋" w:eastAsia="仿宋" w:hAnsi="仿宋" w:cs="Times New Roman"/>
          <w:sz w:val="24"/>
          <w:szCs w:val="24"/>
          <w:highlight w:val="yellow"/>
          <w:rPrChange w:id="41" w:author="赵咏欣" w:date="2021-12-06T15:26:00Z">
            <w:rPr>
              <w:rFonts w:ascii="仿宋" w:eastAsia="仿宋" w:hAnsi="仿宋" w:cs="Times New Roman"/>
              <w:sz w:val="24"/>
              <w:szCs w:val="24"/>
            </w:rPr>
          </w:rPrChange>
        </w:rPr>
        <w:t>日志压缩系统，在中国</w:t>
      </w:r>
      <w:proofErr w:type="gramStart"/>
      <w:r>
        <w:rPr>
          <w:rFonts w:ascii="仿宋" w:eastAsia="仿宋" w:hAnsi="仿宋" w:cs="Times New Roman"/>
          <w:sz w:val="24"/>
          <w:szCs w:val="24"/>
          <w:highlight w:val="yellow"/>
          <w:rPrChange w:id="42" w:author="赵咏欣" w:date="2021-12-06T15:26:00Z">
            <w:rPr>
              <w:rFonts w:ascii="仿宋" w:eastAsia="仿宋" w:hAnsi="仿宋" w:cs="Times New Roman"/>
              <w:sz w:val="24"/>
              <w:szCs w:val="24"/>
            </w:rPr>
          </w:rPrChange>
        </w:rPr>
        <w:t>移动省</w:t>
      </w:r>
      <w:proofErr w:type="gramEnd"/>
      <w:r>
        <w:rPr>
          <w:rFonts w:ascii="仿宋" w:eastAsia="仿宋" w:hAnsi="仿宋" w:cs="Times New Roman"/>
          <w:sz w:val="24"/>
          <w:szCs w:val="24"/>
          <w:highlight w:val="yellow"/>
          <w:rPrChange w:id="43" w:author="赵咏欣" w:date="2021-12-06T15:26:00Z">
            <w:rPr>
              <w:rFonts w:ascii="仿宋" w:eastAsia="仿宋" w:hAnsi="仿宋" w:cs="Times New Roman"/>
              <w:sz w:val="24"/>
              <w:szCs w:val="24"/>
            </w:rPr>
          </w:rPrChange>
        </w:rPr>
        <w:t>公司真实</w:t>
      </w:r>
      <w:r>
        <w:rPr>
          <w:rFonts w:ascii="仿宋" w:eastAsia="仿宋" w:hAnsi="仿宋" w:cs="Times New Roman"/>
          <w:sz w:val="24"/>
          <w:szCs w:val="24"/>
          <w:highlight w:val="yellow"/>
          <w:rPrChange w:id="44" w:author="赵咏欣" w:date="2021-12-06T15:26:00Z">
            <w:rPr>
              <w:rFonts w:ascii="仿宋" w:eastAsia="仿宋" w:hAnsi="仿宋" w:cs="Times New Roman"/>
              <w:sz w:val="24"/>
              <w:szCs w:val="24"/>
            </w:rPr>
          </w:rPrChange>
        </w:rPr>
        <w:t>NFV</w:t>
      </w:r>
      <w:r>
        <w:rPr>
          <w:rFonts w:ascii="仿宋" w:eastAsia="仿宋" w:hAnsi="仿宋" w:cs="Times New Roman"/>
          <w:sz w:val="24"/>
          <w:szCs w:val="24"/>
          <w:highlight w:val="yellow"/>
          <w:rPrChange w:id="45" w:author="赵咏欣" w:date="2021-12-06T15:26:00Z">
            <w:rPr>
              <w:rFonts w:ascii="仿宋" w:eastAsia="仿宋" w:hAnsi="仿宋" w:cs="Times New Roman"/>
              <w:sz w:val="24"/>
              <w:szCs w:val="24"/>
            </w:rPr>
          </w:rPrChange>
        </w:rPr>
        <w:t>场景部署应用。</w:t>
      </w:r>
    </w:p>
    <w:p w14:paraId="0801F365"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2</w:t>
      </w:r>
      <w:r>
        <w:rPr>
          <w:rFonts w:ascii="仿宋" w:eastAsia="仿宋" w:hAnsi="仿宋" w:cs="Times New Roman"/>
          <w:b/>
          <w:sz w:val="24"/>
          <w:szCs w:val="24"/>
        </w:rPr>
        <w:t>：无线网多时间序列聚类及异常检测的通用性</w:t>
      </w:r>
      <w:r>
        <w:rPr>
          <w:rFonts w:ascii="仿宋" w:eastAsia="仿宋" w:hAnsi="仿宋" w:cs="Times New Roman" w:hint="eastAsia"/>
          <w:b/>
          <w:sz w:val="24"/>
          <w:szCs w:val="24"/>
        </w:rPr>
        <w:t>算法研究</w:t>
      </w:r>
      <w:r>
        <w:rPr>
          <w:rFonts w:ascii="仿宋" w:eastAsia="仿宋" w:hAnsi="仿宋" w:cs="Times New Roman"/>
          <w:b/>
          <w:sz w:val="24"/>
          <w:szCs w:val="24"/>
        </w:rPr>
        <w:t>。</w:t>
      </w:r>
    </w:p>
    <w:p w14:paraId="4DE31CF1"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在无线网络监测场景中，大规模网元不间断地生成各类监控数据，这些监控数据构成了</w:t>
      </w:r>
      <w:r>
        <w:rPr>
          <w:rFonts w:ascii="仿宋" w:eastAsia="仿宋" w:hAnsi="仿宋" w:cs="Times New Roman" w:hint="eastAsia"/>
          <w:sz w:val="24"/>
          <w:szCs w:val="24"/>
        </w:rPr>
        <w:t>海量的</w:t>
      </w:r>
      <w:r>
        <w:rPr>
          <w:rFonts w:ascii="仿宋" w:eastAsia="仿宋" w:hAnsi="仿宋" w:cs="Times New Roman"/>
          <w:sz w:val="24"/>
          <w:szCs w:val="24"/>
        </w:rPr>
        <w:t>多指标时间序列。针对</w:t>
      </w:r>
      <w:r>
        <w:rPr>
          <w:rFonts w:ascii="仿宋" w:eastAsia="仿宋" w:hAnsi="仿宋" w:cs="Times New Roman" w:hint="eastAsia"/>
          <w:sz w:val="24"/>
          <w:szCs w:val="24"/>
        </w:rPr>
        <w:t>海量</w:t>
      </w:r>
      <w:r>
        <w:rPr>
          <w:rFonts w:ascii="仿宋" w:eastAsia="仿宋" w:hAnsi="仿宋" w:cs="Times New Roman"/>
          <w:sz w:val="24"/>
          <w:szCs w:val="24"/>
        </w:rPr>
        <w:t>多指标时间序列异常检测</w:t>
      </w:r>
      <w:r>
        <w:rPr>
          <w:rFonts w:ascii="仿宋" w:eastAsia="仿宋" w:hAnsi="仿宋" w:cs="Times New Roman" w:hint="eastAsia"/>
          <w:sz w:val="24"/>
          <w:szCs w:val="24"/>
        </w:rPr>
        <w:t>的通用性算法研究</w:t>
      </w:r>
      <w:r>
        <w:rPr>
          <w:rFonts w:ascii="仿宋" w:eastAsia="仿宋" w:hAnsi="仿宋" w:cs="Times New Roman"/>
          <w:sz w:val="24"/>
          <w:szCs w:val="24"/>
        </w:rPr>
        <w:t>，</w:t>
      </w:r>
      <w:r>
        <w:rPr>
          <w:rFonts w:ascii="仿宋" w:eastAsia="仿宋" w:hAnsi="仿宋" w:cs="Times New Roman" w:hint="eastAsia"/>
          <w:sz w:val="24"/>
          <w:szCs w:val="24"/>
        </w:rPr>
        <w:t>在中国移动的</w:t>
      </w:r>
      <w:r>
        <w:rPr>
          <w:rFonts w:ascii="仿宋" w:eastAsia="仿宋" w:hAnsi="仿宋" w:cs="Times New Roman" w:hint="eastAsia"/>
          <w:sz w:val="24"/>
          <w:szCs w:val="24"/>
        </w:rPr>
        <w:t>4G</w:t>
      </w:r>
      <w:r>
        <w:rPr>
          <w:rFonts w:ascii="仿宋" w:eastAsia="仿宋" w:hAnsi="仿宋" w:cs="Times New Roman" w:hint="eastAsia"/>
          <w:sz w:val="24"/>
          <w:szCs w:val="24"/>
        </w:rPr>
        <w:t>，尤其是规模商用的</w:t>
      </w:r>
      <w:r>
        <w:rPr>
          <w:rFonts w:ascii="仿宋" w:eastAsia="仿宋" w:hAnsi="仿宋" w:cs="Times New Roman" w:hint="eastAsia"/>
          <w:sz w:val="24"/>
          <w:szCs w:val="24"/>
        </w:rPr>
        <w:t>5G</w:t>
      </w:r>
      <w:r>
        <w:rPr>
          <w:rFonts w:ascii="仿宋" w:eastAsia="仿宋" w:hAnsi="仿宋" w:cs="Times New Roman" w:hint="eastAsia"/>
          <w:sz w:val="24"/>
          <w:szCs w:val="24"/>
        </w:rPr>
        <w:t>等领域的智能监控，具有广阔应用场景。</w:t>
      </w:r>
    </w:p>
    <w:p w14:paraId="1CDA2CAF"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w:t>
      </w:r>
      <w:r>
        <w:rPr>
          <w:rFonts w:ascii="仿宋" w:eastAsia="仿宋" w:hAnsi="仿宋" w:cs="Times New Roman" w:hint="eastAsia"/>
          <w:sz w:val="24"/>
          <w:szCs w:val="24"/>
        </w:rPr>
        <w:t>的研究内容包括：</w:t>
      </w:r>
      <w:r>
        <w:rPr>
          <w:rFonts w:ascii="仿宋" w:eastAsia="仿宋" w:hAnsi="仿宋" w:cs="Times New Roman"/>
          <w:sz w:val="24"/>
          <w:szCs w:val="24"/>
        </w:rPr>
        <w:t>首先</w:t>
      </w:r>
      <w:proofErr w:type="gramStart"/>
      <w:r>
        <w:rPr>
          <w:rFonts w:ascii="仿宋" w:eastAsia="仿宋" w:hAnsi="仿宋" w:cs="Times New Roman"/>
          <w:sz w:val="24"/>
          <w:szCs w:val="24"/>
        </w:rPr>
        <w:t>拟</w:t>
      </w:r>
      <w:r>
        <w:rPr>
          <w:rFonts w:ascii="仿宋" w:eastAsia="仿宋" w:hAnsi="仿宋" w:cs="Times New Roman" w:hint="eastAsia"/>
          <w:sz w:val="24"/>
          <w:szCs w:val="24"/>
        </w:rPr>
        <w:t>研究</w:t>
      </w:r>
      <w:proofErr w:type="gramEnd"/>
      <w:r>
        <w:rPr>
          <w:rFonts w:ascii="仿宋" w:eastAsia="仿宋" w:hAnsi="仿宋" w:cs="Times New Roman"/>
          <w:sz w:val="24"/>
          <w:szCs w:val="24"/>
        </w:rPr>
        <w:t>海量的多指标数据基于形状的聚类</w:t>
      </w:r>
      <w:r>
        <w:rPr>
          <w:rFonts w:ascii="仿宋" w:eastAsia="仿宋" w:hAnsi="仿宋" w:cs="Times New Roman" w:hint="eastAsia"/>
          <w:sz w:val="24"/>
          <w:szCs w:val="24"/>
        </w:rPr>
        <w:t>方法</w:t>
      </w:r>
      <w:r>
        <w:rPr>
          <w:rFonts w:ascii="仿宋" w:eastAsia="仿宋" w:hAnsi="仿宋" w:cs="Times New Roman"/>
          <w:sz w:val="24"/>
          <w:szCs w:val="24"/>
        </w:rPr>
        <w:t>，</w:t>
      </w:r>
      <w:r>
        <w:rPr>
          <w:rFonts w:ascii="仿宋" w:eastAsia="仿宋" w:hAnsi="仿宋" w:cs="Times New Roman" w:hint="eastAsia"/>
          <w:sz w:val="24"/>
          <w:szCs w:val="24"/>
        </w:rPr>
        <w:t>使得</w:t>
      </w:r>
      <w:r>
        <w:rPr>
          <w:rFonts w:ascii="仿宋" w:eastAsia="仿宋" w:hAnsi="仿宋" w:cs="Times New Roman"/>
          <w:sz w:val="24"/>
          <w:szCs w:val="24"/>
        </w:rPr>
        <w:t>同一类内的多指标数据形状相似；然后对于同一类内的数据提取中心数据，学习和训练一个共有的无监督多指标异常检测模型</w:t>
      </w:r>
      <w:r>
        <w:rPr>
          <w:rFonts w:ascii="仿宋" w:eastAsia="仿宋" w:hAnsi="仿宋" w:cs="Times New Roman" w:hint="eastAsia"/>
          <w:sz w:val="24"/>
          <w:szCs w:val="24"/>
        </w:rPr>
        <w:t>，适配于类内的多指标时序数据；最后优化模型的时效性，保证模型可以嵌入到中国移动的</w:t>
      </w:r>
      <w:r>
        <w:rPr>
          <w:rFonts w:ascii="仿宋" w:eastAsia="仿宋" w:hAnsi="仿宋" w:cs="Times New Roman"/>
          <w:sz w:val="24"/>
          <w:szCs w:val="24"/>
        </w:rPr>
        <w:t>多指标时序数据异常检测系统，</w:t>
      </w:r>
      <w:r>
        <w:rPr>
          <w:rFonts w:ascii="仿宋" w:eastAsia="仿宋" w:hAnsi="仿宋" w:cs="Times New Roman" w:hint="eastAsia"/>
          <w:sz w:val="24"/>
          <w:szCs w:val="24"/>
        </w:rPr>
        <w:t>服务</w:t>
      </w:r>
      <w:r>
        <w:rPr>
          <w:rFonts w:ascii="仿宋" w:eastAsia="仿宋" w:hAnsi="仿宋" w:cs="Times New Roman"/>
          <w:sz w:val="24"/>
          <w:szCs w:val="24"/>
        </w:rPr>
        <w:t>中国</w:t>
      </w:r>
      <w:proofErr w:type="gramStart"/>
      <w:r>
        <w:rPr>
          <w:rFonts w:ascii="仿宋" w:eastAsia="仿宋" w:hAnsi="仿宋" w:cs="Times New Roman"/>
          <w:sz w:val="24"/>
          <w:szCs w:val="24"/>
        </w:rPr>
        <w:t>移动省</w:t>
      </w:r>
      <w:proofErr w:type="gramEnd"/>
      <w:r>
        <w:rPr>
          <w:rFonts w:ascii="仿宋" w:eastAsia="仿宋" w:hAnsi="仿宋" w:cs="Times New Roman"/>
          <w:sz w:val="24"/>
          <w:szCs w:val="24"/>
        </w:rPr>
        <w:t>公司</w:t>
      </w:r>
      <w:r>
        <w:rPr>
          <w:rFonts w:ascii="仿宋" w:eastAsia="仿宋" w:hAnsi="仿宋" w:cs="Times New Roman" w:hint="eastAsia"/>
          <w:sz w:val="24"/>
          <w:szCs w:val="24"/>
        </w:rPr>
        <w:t>的</w:t>
      </w:r>
      <w:r>
        <w:rPr>
          <w:rFonts w:ascii="仿宋" w:eastAsia="仿宋" w:hAnsi="仿宋" w:cs="Times New Roman"/>
          <w:sz w:val="24"/>
          <w:szCs w:val="24"/>
        </w:rPr>
        <w:t>无线网络监测场景。</w:t>
      </w:r>
    </w:p>
    <w:p w14:paraId="78F0F4F6"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3</w:t>
      </w:r>
      <w:r>
        <w:rPr>
          <w:rFonts w:ascii="仿宋" w:eastAsia="仿宋" w:hAnsi="仿宋" w:cs="Times New Roman"/>
          <w:b/>
          <w:sz w:val="24"/>
          <w:szCs w:val="24"/>
        </w:rPr>
        <w:t>：</w:t>
      </w:r>
      <w:proofErr w:type="gramStart"/>
      <w:r>
        <w:rPr>
          <w:rFonts w:ascii="仿宋" w:eastAsia="仿宋" w:hAnsi="仿宋" w:cs="Times New Roman"/>
          <w:b/>
          <w:sz w:val="24"/>
          <w:szCs w:val="24"/>
        </w:rPr>
        <w:t>针对家宽网络</w:t>
      </w:r>
      <w:proofErr w:type="gramEnd"/>
      <w:r>
        <w:rPr>
          <w:rFonts w:ascii="仿宋" w:eastAsia="仿宋" w:hAnsi="仿宋" w:cs="Times New Roman"/>
          <w:b/>
          <w:sz w:val="24"/>
          <w:szCs w:val="24"/>
        </w:rPr>
        <w:t>服务</w:t>
      </w:r>
      <w:r>
        <w:rPr>
          <w:rFonts w:ascii="仿宋" w:eastAsia="仿宋" w:hAnsi="仿宋" w:cs="Times New Roman" w:hint="eastAsia"/>
          <w:b/>
          <w:sz w:val="24"/>
          <w:szCs w:val="24"/>
        </w:rPr>
        <w:t>的智能运维</w:t>
      </w:r>
      <w:r>
        <w:rPr>
          <w:rFonts w:ascii="仿宋" w:eastAsia="仿宋" w:hAnsi="仿宋" w:cs="Times New Roman"/>
          <w:b/>
          <w:sz w:val="24"/>
          <w:szCs w:val="24"/>
        </w:rPr>
        <w:t>场景</w:t>
      </w:r>
    </w:p>
    <w:p w14:paraId="4EF274D5"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b/>
          <w:sz w:val="24"/>
          <w:szCs w:val="24"/>
        </w:rPr>
        <w:t>1</w:t>
      </w:r>
      <w:r>
        <w:rPr>
          <w:rFonts w:ascii="仿宋" w:eastAsia="仿宋" w:hAnsi="仿宋" w:cs="Times New Roman" w:hint="eastAsia"/>
          <w:b/>
          <w:sz w:val="24"/>
          <w:szCs w:val="24"/>
        </w:rPr>
        <w:t>：</w:t>
      </w:r>
      <w:proofErr w:type="gramStart"/>
      <w:r>
        <w:rPr>
          <w:rFonts w:ascii="仿宋" w:eastAsia="仿宋" w:hAnsi="仿宋" w:cs="Times New Roman"/>
          <w:b/>
          <w:sz w:val="24"/>
          <w:szCs w:val="24"/>
        </w:rPr>
        <w:t>针对家宽网络</w:t>
      </w:r>
      <w:proofErr w:type="gramEnd"/>
      <w:r>
        <w:rPr>
          <w:rFonts w:ascii="仿宋" w:eastAsia="仿宋" w:hAnsi="仿宋" w:cs="Times New Roman"/>
          <w:b/>
          <w:sz w:val="24"/>
          <w:szCs w:val="24"/>
        </w:rPr>
        <w:t>服务场景，实现故障根</w:t>
      </w:r>
      <w:proofErr w:type="gramStart"/>
      <w:r>
        <w:rPr>
          <w:rFonts w:ascii="仿宋" w:eastAsia="仿宋" w:hAnsi="仿宋" w:cs="Times New Roman"/>
          <w:b/>
          <w:sz w:val="24"/>
          <w:szCs w:val="24"/>
        </w:rPr>
        <w:t>因快速</w:t>
      </w:r>
      <w:proofErr w:type="gramEnd"/>
      <w:r>
        <w:rPr>
          <w:rFonts w:ascii="仿宋" w:eastAsia="仿宋" w:hAnsi="仿宋" w:cs="Times New Roman"/>
          <w:b/>
          <w:sz w:val="24"/>
          <w:szCs w:val="24"/>
        </w:rPr>
        <w:t>定位</w:t>
      </w:r>
      <w:r>
        <w:rPr>
          <w:rFonts w:ascii="仿宋" w:eastAsia="仿宋" w:hAnsi="仿宋" w:cs="Times New Roman" w:hint="eastAsia"/>
          <w:b/>
          <w:sz w:val="24"/>
          <w:szCs w:val="24"/>
        </w:rPr>
        <w:t>方案</w:t>
      </w:r>
      <w:r>
        <w:rPr>
          <w:rFonts w:ascii="仿宋" w:eastAsia="仿宋" w:hAnsi="仿宋" w:cs="Times New Roman"/>
          <w:b/>
          <w:sz w:val="24"/>
          <w:szCs w:val="24"/>
        </w:rPr>
        <w:t>。</w:t>
      </w:r>
    </w:p>
    <w:p w14:paraId="4678E5C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大规模的</w:t>
      </w:r>
      <w:proofErr w:type="gramStart"/>
      <w:r>
        <w:rPr>
          <w:rFonts w:ascii="仿宋" w:eastAsia="仿宋" w:hAnsi="仿宋" w:cs="Times New Roman"/>
          <w:sz w:val="24"/>
          <w:szCs w:val="24"/>
        </w:rPr>
        <w:t>家宽业务</w:t>
      </w:r>
      <w:proofErr w:type="gramEnd"/>
      <w:r>
        <w:rPr>
          <w:rFonts w:ascii="仿宋" w:eastAsia="仿宋" w:hAnsi="仿宋" w:cs="Times New Roman"/>
          <w:sz w:val="24"/>
          <w:szCs w:val="24"/>
        </w:rPr>
        <w:t>系统通常有多种不同的业务和系统指标实时监控系统运行情况。</w:t>
      </w:r>
      <w:r>
        <w:rPr>
          <w:rFonts w:ascii="仿宋" w:eastAsia="仿宋" w:hAnsi="仿宋" w:cs="Times New Roman" w:hint="eastAsia"/>
          <w:sz w:val="24"/>
          <w:szCs w:val="24"/>
        </w:rPr>
        <w:t>本课题研究内容包括：基于对故障时间点前的一段数据进行分析，首先建立监控指标之间</w:t>
      </w:r>
      <w:r>
        <w:rPr>
          <w:rFonts w:ascii="仿宋" w:eastAsia="仿宋" w:hAnsi="仿宋" w:cs="Times New Roman" w:hint="eastAsia"/>
          <w:sz w:val="24"/>
          <w:szCs w:val="24"/>
        </w:rPr>
        <w:t>的</w:t>
      </w:r>
      <w:r>
        <w:rPr>
          <w:rFonts w:ascii="仿宋" w:eastAsia="仿宋" w:hAnsi="仿宋" w:cs="Times New Roman"/>
          <w:sz w:val="24"/>
          <w:szCs w:val="24"/>
        </w:rPr>
        <w:t>故障传播图</w:t>
      </w:r>
      <w:r>
        <w:rPr>
          <w:rFonts w:ascii="仿宋" w:eastAsia="仿宋" w:hAnsi="仿宋" w:cs="Times New Roman" w:hint="eastAsia"/>
          <w:sz w:val="24"/>
          <w:szCs w:val="24"/>
        </w:rPr>
        <w:t>模型，其次，对诸多监控指标的进行异常检测，获取包含异常程度、异常时刻等信息，然后采取随机游走算法对建立的故障传播图进行试验，得出</w:t>
      </w:r>
      <w:r>
        <w:rPr>
          <w:rFonts w:ascii="仿宋" w:eastAsia="仿宋" w:hAnsi="仿宋" w:cs="Times New Roman"/>
          <w:sz w:val="24"/>
          <w:szCs w:val="24"/>
        </w:rPr>
        <w:t>潜在的根因指标</w:t>
      </w:r>
      <w:r>
        <w:rPr>
          <w:rFonts w:ascii="仿宋" w:eastAsia="仿宋" w:hAnsi="仿宋" w:cs="Times New Roman" w:hint="eastAsia"/>
          <w:sz w:val="24"/>
          <w:szCs w:val="24"/>
        </w:rPr>
        <w:t>，最后再结合异常信息与潜在根因信息，得出异常根因的推荐排序。</w:t>
      </w:r>
    </w:p>
    <w:p w14:paraId="2713A0F7"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b/>
          <w:sz w:val="24"/>
          <w:szCs w:val="24"/>
        </w:rPr>
        <w:t>2</w:t>
      </w:r>
      <w:r>
        <w:rPr>
          <w:rFonts w:ascii="仿宋" w:eastAsia="仿宋" w:hAnsi="仿宋" w:cs="Times New Roman" w:hint="eastAsia"/>
          <w:b/>
          <w:sz w:val="24"/>
          <w:szCs w:val="24"/>
        </w:rPr>
        <w:t>：</w:t>
      </w:r>
      <w:proofErr w:type="gramStart"/>
      <w:r>
        <w:rPr>
          <w:rFonts w:ascii="仿宋" w:eastAsia="仿宋" w:hAnsi="仿宋" w:cs="Times New Roman"/>
          <w:b/>
          <w:sz w:val="24"/>
          <w:szCs w:val="24"/>
        </w:rPr>
        <w:t>建立家宽故障</w:t>
      </w:r>
      <w:proofErr w:type="gramEnd"/>
      <w:r>
        <w:rPr>
          <w:rFonts w:ascii="仿宋" w:eastAsia="仿宋" w:hAnsi="仿宋" w:cs="Times New Roman"/>
          <w:b/>
          <w:sz w:val="24"/>
          <w:szCs w:val="24"/>
        </w:rPr>
        <w:t>的预测模型，</w:t>
      </w:r>
      <w:r>
        <w:rPr>
          <w:rFonts w:ascii="仿宋" w:eastAsia="仿宋" w:hAnsi="仿宋" w:cs="Times New Roman" w:hint="eastAsia"/>
          <w:b/>
          <w:sz w:val="24"/>
          <w:szCs w:val="24"/>
        </w:rPr>
        <w:t>实现</w:t>
      </w:r>
      <w:r>
        <w:rPr>
          <w:rFonts w:ascii="仿宋" w:eastAsia="仿宋" w:hAnsi="仿宋" w:cs="Times New Roman"/>
          <w:b/>
          <w:sz w:val="24"/>
          <w:szCs w:val="24"/>
        </w:rPr>
        <w:t>先于用户发现</w:t>
      </w:r>
      <w:r>
        <w:rPr>
          <w:rFonts w:ascii="仿宋" w:eastAsia="仿宋" w:hAnsi="仿宋" w:cs="Times New Roman" w:hint="eastAsia"/>
          <w:b/>
          <w:sz w:val="24"/>
          <w:szCs w:val="24"/>
        </w:rPr>
        <w:t>异常</w:t>
      </w:r>
      <w:r>
        <w:rPr>
          <w:rFonts w:ascii="仿宋" w:eastAsia="仿宋" w:hAnsi="仿宋" w:cs="Times New Roman"/>
          <w:b/>
          <w:sz w:val="24"/>
          <w:szCs w:val="24"/>
        </w:rPr>
        <w:t>问题。</w:t>
      </w:r>
    </w:p>
    <w:p w14:paraId="3712FADF"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w:t>
      </w:r>
      <w:r>
        <w:rPr>
          <w:rFonts w:ascii="仿宋" w:eastAsia="仿宋" w:hAnsi="仿宋" w:cs="Times New Roman" w:hint="eastAsia"/>
          <w:sz w:val="24"/>
          <w:szCs w:val="24"/>
        </w:rPr>
        <w:t>研究内容包括：</w:t>
      </w:r>
      <w:r>
        <w:rPr>
          <w:rFonts w:ascii="仿宋" w:eastAsia="仿宋" w:hAnsi="仿宋" w:cs="Times New Roman"/>
          <w:sz w:val="24"/>
          <w:szCs w:val="24"/>
        </w:rPr>
        <w:t>基于对最新网络故障预测技术的全面跟踪梳理，</w:t>
      </w:r>
      <w:r>
        <w:rPr>
          <w:rFonts w:ascii="仿宋" w:eastAsia="仿宋" w:hAnsi="仿宋" w:cs="Times New Roman" w:hint="eastAsia"/>
          <w:sz w:val="24"/>
          <w:szCs w:val="24"/>
        </w:rPr>
        <w:t>拟采用基于监督学习算法的预测算法，</w:t>
      </w:r>
      <w:r>
        <w:rPr>
          <w:rFonts w:ascii="仿宋" w:eastAsia="仿宋" w:hAnsi="仿宋" w:cs="Times New Roman"/>
          <w:sz w:val="24"/>
          <w:szCs w:val="24"/>
        </w:rPr>
        <w:t>设计高准确性、</w:t>
      </w:r>
      <w:proofErr w:type="gramStart"/>
      <w:r>
        <w:rPr>
          <w:rFonts w:ascii="仿宋" w:eastAsia="仿宋" w:hAnsi="仿宋" w:cs="Times New Roman"/>
          <w:sz w:val="24"/>
          <w:szCs w:val="24"/>
        </w:rPr>
        <w:t>低漏警率</w:t>
      </w:r>
      <w:proofErr w:type="gramEnd"/>
      <w:r>
        <w:rPr>
          <w:rFonts w:ascii="仿宋" w:eastAsia="仿宋" w:hAnsi="仿宋" w:cs="Times New Roman" w:hint="eastAsia"/>
          <w:sz w:val="24"/>
          <w:szCs w:val="24"/>
        </w:rPr>
        <w:t>、</w:t>
      </w:r>
      <w:r>
        <w:rPr>
          <w:rFonts w:ascii="仿宋" w:eastAsia="仿宋" w:hAnsi="仿宋" w:cs="Times New Roman"/>
          <w:sz w:val="24"/>
          <w:szCs w:val="24"/>
        </w:rPr>
        <w:t>高通用性的针对中</w:t>
      </w:r>
      <w:r>
        <w:rPr>
          <w:rFonts w:ascii="仿宋" w:eastAsia="仿宋" w:hAnsi="仿宋" w:cs="Times New Roman"/>
          <w:sz w:val="24"/>
          <w:szCs w:val="24"/>
        </w:rPr>
        <w:lastRenderedPageBreak/>
        <w:t>移动特定场景下的网络故障预测方案，并产出相关技术文档、原型系统等成果。</w:t>
      </w:r>
    </w:p>
    <w:p w14:paraId="6E2F205D"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b/>
          <w:sz w:val="24"/>
          <w:szCs w:val="24"/>
        </w:rPr>
        <w:t>3</w:t>
      </w:r>
      <w:r>
        <w:rPr>
          <w:rFonts w:ascii="仿宋" w:eastAsia="仿宋" w:hAnsi="仿宋" w:cs="Times New Roman" w:hint="eastAsia"/>
          <w:b/>
          <w:sz w:val="24"/>
          <w:szCs w:val="24"/>
        </w:rPr>
        <w:t>：实现</w:t>
      </w:r>
      <w:r>
        <w:rPr>
          <w:rFonts w:ascii="仿宋" w:eastAsia="仿宋" w:hAnsi="仿宋" w:cs="Times New Roman"/>
          <w:b/>
          <w:sz w:val="24"/>
          <w:szCs w:val="24"/>
        </w:rPr>
        <w:t>中移</w:t>
      </w:r>
      <w:r>
        <w:rPr>
          <w:rFonts w:ascii="仿宋" w:eastAsia="仿宋" w:hAnsi="仿宋" w:cs="Times New Roman"/>
          <w:b/>
          <w:sz w:val="24"/>
          <w:szCs w:val="24"/>
        </w:rPr>
        <w:t>动场景下故障分析相关的知识图谱。</w:t>
      </w:r>
    </w:p>
    <w:p w14:paraId="20F98A72"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w:t>
      </w:r>
      <w:proofErr w:type="gramStart"/>
      <w:r>
        <w:rPr>
          <w:rFonts w:ascii="仿宋" w:eastAsia="仿宋" w:hAnsi="仿宋" w:cs="Times New Roman" w:hint="eastAsia"/>
          <w:sz w:val="24"/>
          <w:szCs w:val="24"/>
        </w:rPr>
        <w:t>拟探索</w:t>
      </w:r>
      <w:proofErr w:type="gramEnd"/>
      <w:r>
        <w:rPr>
          <w:rFonts w:ascii="仿宋" w:eastAsia="仿宋" w:hAnsi="仿宋" w:cs="Times New Roman" w:hint="eastAsia"/>
          <w:sz w:val="24"/>
          <w:szCs w:val="24"/>
        </w:rPr>
        <w:t>智能运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图谱技术，将</w:t>
      </w:r>
      <w:proofErr w:type="gramStart"/>
      <w:r>
        <w:rPr>
          <w:rFonts w:ascii="仿宋" w:eastAsia="仿宋" w:hAnsi="仿宋" w:cs="Times New Roman" w:hint="eastAsia"/>
          <w:sz w:val="24"/>
          <w:szCs w:val="24"/>
        </w:rPr>
        <w:t>家宽业务</w:t>
      </w:r>
      <w:proofErr w:type="gramEnd"/>
      <w:r>
        <w:rPr>
          <w:rFonts w:ascii="仿宋" w:eastAsia="仿宋" w:hAnsi="仿宋" w:cs="Times New Roman" w:hint="eastAsia"/>
          <w:sz w:val="24"/>
          <w:szCs w:val="24"/>
        </w:rPr>
        <w:t>监控数据进行有机整合，建立知识图谱。本课题</w:t>
      </w:r>
      <w:proofErr w:type="gramStart"/>
      <w:r>
        <w:rPr>
          <w:rFonts w:ascii="仿宋" w:eastAsia="仿宋" w:hAnsi="仿宋" w:cs="Times New Roman" w:hint="eastAsia"/>
          <w:sz w:val="24"/>
          <w:szCs w:val="24"/>
        </w:rPr>
        <w:t>拟研究</w:t>
      </w:r>
      <w:proofErr w:type="gramEnd"/>
      <w:r>
        <w:rPr>
          <w:rFonts w:ascii="仿宋" w:eastAsia="仿宋" w:hAnsi="仿宋" w:cs="Times New Roman" w:hint="eastAsia"/>
          <w:sz w:val="24"/>
          <w:szCs w:val="24"/>
        </w:rPr>
        <w:t>内容包括：首先研究基于数值指标数据的特征提取方法，以及日志文本类数据的关键信息提取技术，其次研究前沿的运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图谱建立方法，然后统筹多类型数据，</w:t>
      </w:r>
      <w:r>
        <w:rPr>
          <w:rFonts w:ascii="仿宋" w:eastAsia="仿宋" w:hAnsi="仿宋" w:cs="Times New Roman"/>
          <w:sz w:val="24"/>
          <w:szCs w:val="24"/>
        </w:rPr>
        <w:t>实现新型实体发现、新型关系发现、新型属性发现等技术，从而构建</w:t>
      </w:r>
      <w:r>
        <w:rPr>
          <w:rFonts w:ascii="仿宋" w:eastAsia="仿宋" w:hAnsi="仿宋" w:cs="Times New Roman" w:hint="eastAsia"/>
          <w:sz w:val="24"/>
          <w:szCs w:val="24"/>
        </w:rPr>
        <w:t>高实用性的智能运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w:t>
      </w:r>
    </w:p>
    <w:p w14:paraId="2040F83B" w14:textId="77777777" w:rsidR="00B97DDD" w:rsidRDefault="00B97DDD">
      <w:pPr>
        <w:ind w:firstLineChars="202" w:firstLine="424"/>
        <w:rPr>
          <w:rFonts w:ascii="Times New Roman" w:hAnsi="Times New Roman" w:cs="Times New Roman"/>
        </w:rPr>
      </w:pPr>
    </w:p>
    <w:p w14:paraId="777FA77A" w14:textId="77777777" w:rsidR="00B97DDD" w:rsidRDefault="00FE0308">
      <w:pPr>
        <w:pStyle w:val="3"/>
        <w:rPr>
          <w:rFonts w:ascii="Times New Roman" w:eastAsia="仿宋" w:hAnsi="Times New Roman" w:cs="Times New Roman"/>
          <w:sz w:val="24"/>
          <w:szCs w:val="28"/>
        </w:rPr>
      </w:pPr>
      <w:bookmarkStart w:id="46" w:name="_Toc63852218"/>
      <w:r>
        <w:rPr>
          <w:rFonts w:ascii="Times New Roman" w:eastAsia="仿宋" w:hAnsi="Times New Roman" w:cs="Times New Roman"/>
          <w:sz w:val="24"/>
          <w:szCs w:val="28"/>
        </w:rPr>
        <w:t>3</w:t>
      </w:r>
      <w:r>
        <w:rPr>
          <w:rFonts w:ascii="Times New Roman" w:eastAsia="仿宋" w:hAnsi="Times New Roman" w:cs="Times New Roman"/>
          <w:sz w:val="24"/>
          <w:szCs w:val="28"/>
        </w:rPr>
        <w:t>、创新性和可行性分析</w:t>
      </w:r>
      <w:bookmarkEnd w:id="46"/>
    </w:p>
    <w:p w14:paraId="7748EE6D"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1</w:t>
      </w:r>
      <w:r>
        <w:rPr>
          <w:rFonts w:ascii="仿宋" w:eastAsia="仿宋" w:hAnsi="仿宋" w:cs="Times New Roman"/>
          <w:b/>
          <w:sz w:val="24"/>
          <w:szCs w:val="24"/>
        </w:rPr>
        <w:t>）创新性：</w:t>
      </w:r>
    </w:p>
    <w:p w14:paraId="43EFB639" w14:textId="77777777" w:rsidR="00B97DDD" w:rsidRPr="00B97DDD" w:rsidRDefault="00FE0308">
      <w:pPr>
        <w:spacing w:line="360" w:lineRule="auto"/>
        <w:ind w:firstLineChars="200" w:firstLine="482"/>
        <w:rPr>
          <w:rFonts w:ascii="仿宋" w:eastAsia="仿宋" w:hAnsi="仿宋" w:cs="Times New Roman"/>
          <w:sz w:val="24"/>
          <w:szCs w:val="24"/>
          <w:highlight w:val="yellow"/>
          <w:rPrChange w:id="47" w:author="赵咏欣" w:date="2021-12-06T15:27:00Z">
            <w:rPr>
              <w:rFonts w:ascii="仿宋" w:eastAsia="仿宋" w:hAnsi="仿宋" w:cs="Times New Roman"/>
              <w:sz w:val="24"/>
              <w:szCs w:val="24"/>
            </w:rPr>
          </w:rPrChange>
        </w:rPr>
      </w:pPr>
      <w:r>
        <w:rPr>
          <w:rFonts w:ascii="仿宋" w:eastAsia="仿宋" w:hAnsi="仿宋" w:cs="Times New Roman"/>
          <w:b/>
          <w:sz w:val="24"/>
          <w:szCs w:val="24"/>
          <w:highlight w:val="yellow"/>
          <w:rPrChange w:id="48" w:author="赵咏欣" w:date="2021-12-06T15:27:00Z">
            <w:rPr>
              <w:rFonts w:ascii="仿宋" w:eastAsia="仿宋" w:hAnsi="仿宋" w:cs="Times New Roman"/>
              <w:b/>
              <w:sz w:val="24"/>
              <w:szCs w:val="24"/>
            </w:rPr>
          </w:rPrChange>
        </w:rPr>
        <w:t>任务</w:t>
      </w:r>
      <w:r>
        <w:rPr>
          <w:rFonts w:ascii="仿宋" w:eastAsia="仿宋" w:hAnsi="仿宋" w:cs="Times New Roman"/>
          <w:b/>
          <w:sz w:val="24"/>
          <w:szCs w:val="24"/>
          <w:highlight w:val="yellow"/>
          <w:rPrChange w:id="49" w:author="赵咏欣" w:date="2021-12-06T15:27:00Z">
            <w:rPr>
              <w:rFonts w:ascii="仿宋" w:eastAsia="仿宋" w:hAnsi="仿宋" w:cs="Times New Roman"/>
              <w:b/>
              <w:sz w:val="24"/>
              <w:szCs w:val="24"/>
            </w:rPr>
          </w:rPrChange>
        </w:rPr>
        <w:t>1</w:t>
      </w:r>
      <w:r>
        <w:rPr>
          <w:rFonts w:ascii="仿宋" w:eastAsia="仿宋" w:hAnsi="仿宋" w:cs="Times New Roman" w:hint="eastAsia"/>
          <w:b/>
          <w:sz w:val="24"/>
          <w:szCs w:val="24"/>
          <w:highlight w:val="yellow"/>
          <w:rPrChange w:id="50" w:author="赵咏欣" w:date="2021-12-06T15:27:00Z">
            <w:rPr>
              <w:rFonts w:ascii="仿宋" w:eastAsia="仿宋" w:hAnsi="仿宋" w:cs="Times New Roman" w:hint="eastAsia"/>
              <w:b/>
              <w:sz w:val="24"/>
              <w:szCs w:val="24"/>
            </w:rPr>
          </w:rPrChange>
        </w:rPr>
        <w:t>：</w:t>
      </w:r>
      <w:r>
        <w:rPr>
          <w:rFonts w:ascii="仿宋" w:eastAsia="仿宋" w:hAnsi="仿宋" w:cs="Times New Roman"/>
          <w:b/>
          <w:sz w:val="24"/>
          <w:szCs w:val="24"/>
          <w:highlight w:val="yellow"/>
          <w:rPrChange w:id="51" w:author="赵咏欣" w:date="2021-12-06T15:27:00Z">
            <w:rPr>
              <w:rFonts w:ascii="仿宋" w:eastAsia="仿宋" w:hAnsi="仿宋" w:cs="Times New Roman"/>
              <w:b/>
              <w:sz w:val="24"/>
              <w:szCs w:val="24"/>
            </w:rPr>
          </w:rPrChange>
        </w:rPr>
        <w:t>对于</w:t>
      </w:r>
      <w:r>
        <w:rPr>
          <w:rFonts w:ascii="仿宋" w:eastAsia="仿宋" w:hAnsi="仿宋" w:cs="Times New Roman"/>
          <w:b/>
          <w:sz w:val="24"/>
          <w:szCs w:val="24"/>
          <w:highlight w:val="yellow"/>
          <w:rPrChange w:id="52" w:author="赵咏欣" w:date="2021-12-06T15:27:00Z">
            <w:rPr>
              <w:rFonts w:ascii="仿宋" w:eastAsia="仿宋" w:hAnsi="仿宋" w:cs="Times New Roman"/>
              <w:b/>
              <w:sz w:val="24"/>
              <w:szCs w:val="24"/>
            </w:rPr>
          </w:rPrChange>
        </w:rPr>
        <w:t>NFV</w:t>
      </w:r>
      <w:r>
        <w:rPr>
          <w:rFonts w:ascii="仿宋" w:eastAsia="仿宋" w:hAnsi="仿宋" w:cs="Times New Roman"/>
          <w:b/>
          <w:sz w:val="24"/>
          <w:szCs w:val="24"/>
          <w:highlight w:val="yellow"/>
          <w:rPrChange w:id="53" w:author="赵咏欣" w:date="2021-12-06T15:27:00Z">
            <w:rPr>
              <w:rFonts w:ascii="仿宋" w:eastAsia="仿宋" w:hAnsi="仿宋" w:cs="Times New Roman"/>
              <w:b/>
              <w:sz w:val="24"/>
              <w:szCs w:val="24"/>
            </w:rPr>
          </w:rPrChange>
        </w:rPr>
        <w:t>运行日志模式发现及日志压缩。</w:t>
      </w:r>
      <w:r>
        <w:rPr>
          <w:rFonts w:ascii="仿宋" w:eastAsia="仿宋" w:hAnsi="仿宋" w:cs="Times New Roman"/>
          <w:sz w:val="24"/>
          <w:szCs w:val="24"/>
          <w:highlight w:val="yellow"/>
          <w:rPrChange w:id="54" w:author="赵咏欣" w:date="2021-12-06T15:27:00Z">
            <w:rPr>
              <w:rFonts w:ascii="仿宋" w:eastAsia="仿宋" w:hAnsi="仿宋" w:cs="Times New Roman"/>
              <w:sz w:val="24"/>
              <w:szCs w:val="24"/>
            </w:rPr>
          </w:rPrChange>
        </w:rPr>
        <w:t>本课题</w:t>
      </w:r>
      <w:proofErr w:type="gramStart"/>
      <w:r>
        <w:rPr>
          <w:rFonts w:ascii="仿宋" w:eastAsia="仿宋" w:hAnsi="仿宋" w:cs="Times New Roman"/>
          <w:sz w:val="24"/>
          <w:szCs w:val="24"/>
          <w:highlight w:val="yellow"/>
          <w:rPrChange w:id="55" w:author="赵咏欣" w:date="2021-12-06T15:27:00Z">
            <w:rPr>
              <w:rFonts w:ascii="仿宋" w:eastAsia="仿宋" w:hAnsi="仿宋" w:cs="Times New Roman"/>
              <w:sz w:val="24"/>
              <w:szCs w:val="24"/>
            </w:rPr>
          </w:rPrChange>
        </w:rPr>
        <w:t>拟实现</w:t>
      </w:r>
      <w:proofErr w:type="gramEnd"/>
      <w:r>
        <w:rPr>
          <w:rFonts w:ascii="仿宋" w:eastAsia="仿宋" w:hAnsi="仿宋" w:cs="Times New Roman" w:hint="eastAsia"/>
          <w:sz w:val="24"/>
          <w:szCs w:val="24"/>
          <w:highlight w:val="yellow"/>
          <w:rPrChange w:id="56" w:author="赵咏欣" w:date="2021-12-06T15:27:00Z">
            <w:rPr>
              <w:rFonts w:ascii="仿宋" w:eastAsia="仿宋" w:hAnsi="仿宋" w:cs="Times New Roman" w:hint="eastAsia"/>
              <w:sz w:val="24"/>
              <w:szCs w:val="24"/>
            </w:rPr>
          </w:rPrChange>
        </w:rPr>
        <w:t>基于异构日志的通用模板提取方法，并</w:t>
      </w:r>
      <w:r>
        <w:rPr>
          <w:rFonts w:ascii="仿宋" w:eastAsia="仿宋" w:hAnsi="仿宋" w:cs="Times New Roman"/>
          <w:sz w:val="24"/>
          <w:szCs w:val="24"/>
          <w:highlight w:val="yellow"/>
          <w:rPrChange w:id="57" w:author="赵咏欣" w:date="2021-12-06T15:27:00Z">
            <w:rPr>
              <w:rFonts w:ascii="仿宋" w:eastAsia="仿宋" w:hAnsi="仿宋" w:cs="Times New Roman"/>
              <w:sz w:val="24"/>
              <w:szCs w:val="24"/>
            </w:rPr>
          </w:rPrChange>
        </w:rPr>
        <w:t>基于少量数据训练准确的日志解析，拟解决原来的日志解析方法由于新部署服务中日志量不足而不能够准确学习新模板的问题。</w:t>
      </w:r>
    </w:p>
    <w:p w14:paraId="5E2E6E77" w14:textId="77777777" w:rsidR="00B97DDD" w:rsidRDefault="00FE0308">
      <w:pPr>
        <w:spacing w:line="360" w:lineRule="auto"/>
        <w:ind w:firstLineChars="200" w:firstLine="482"/>
        <w:rPr>
          <w:rFonts w:ascii="仿宋" w:eastAsia="仿宋" w:hAnsi="仿宋" w:cs="Times New Roman"/>
          <w:sz w:val="24"/>
          <w:szCs w:val="24"/>
        </w:rPr>
      </w:pPr>
      <w:r>
        <w:rPr>
          <w:rFonts w:ascii="仿宋" w:eastAsia="仿宋" w:hAnsi="仿宋" w:cs="Times New Roman"/>
          <w:b/>
          <w:sz w:val="24"/>
          <w:szCs w:val="24"/>
        </w:rPr>
        <w:t>任务</w:t>
      </w:r>
      <w:r>
        <w:rPr>
          <w:rFonts w:ascii="仿宋" w:eastAsia="仿宋" w:hAnsi="仿宋" w:cs="Times New Roman"/>
          <w:b/>
          <w:sz w:val="24"/>
          <w:szCs w:val="24"/>
        </w:rPr>
        <w:t>2</w:t>
      </w:r>
      <w:r>
        <w:rPr>
          <w:rFonts w:ascii="仿宋" w:eastAsia="仿宋" w:hAnsi="仿宋" w:cs="Times New Roman" w:hint="eastAsia"/>
          <w:b/>
          <w:sz w:val="24"/>
          <w:szCs w:val="24"/>
        </w:rPr>
        <w:t>：</w:t>
      </w:r>
      <w:r>
        <w:rPr>
          <w:rFonts w:ascii="仿宋" w:eastAsia="仿宋" w:hAnsi="仿宋" w:cs="Times New Roman"/>
          <w:b/>
          <w:sz w:val="24"/>
          <w:szCs w:val="24"/>
        </w:rPr>
        <w:t>无线网多指标时间序列的聚类分析及异常检测研究。</w:t>
      </w:r>
      <w:r>
        <w:rPr>
          <w:rFonts w:ascii="仿宋" w:eastAsia="仿宋" w:hAnsi="仿宋" w:cs="Times New Roman"/>
          <w:sz w:val="24"/>
          <w:szCs w:val="24"/>
        </w:rPr>
        <w:t>本课题拟使用随机变量连接以挖掘模型的潜在表示，创新性地从分布更复杂、历史周期更长的数据中学习多指标的正常模式。本课题拟通过结合基于聚类</w:t>
      </w:r>
      <w:r>
        <w:rPr>
          <w:rFonts w:ascii="仿宋" w:eastAsia="仿宋" w:hAnsi="仿宋" w:cs="Times New Roman"/>
          <w:sz w:val="24"/>
          <w:szCs w:val="24"/>
        </w:rPr>
        <w:t>+</w:t>
      </w:r>
      <w:r>
        <w:rPr>
          <w:rFonts w:ascii="仿宋" w:eastAsia="仿宋" w:hAnsi="仿宋" w:cs="Times New Roman"/>
          <w:sz w:val="24"/>
          <w:szCs w:val="24"/>
        </w:rPr>
        <w:t>异常检测的算法，在保证较高检测准确度的前提下，大大降低了模型的训练开销。算法将应用于中国移动无线网络的运维场景，解决多指标时间序列的聚类和异常检测问题。</w:t>
      </w:r>
    </w:p>
    <w:p w14:paraId="3650A931"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3</w:t>
      </w:r>
      <w:r>
        <w:rPr>
          <w:rFonts w:ascii="仿宋" w:eastAsia="仿宋" w:hAnsi="仿宋" w:cs="Times New Roman" w:hint="eastAsia"/>
          <w:b/>
          <w:sz w:val="24"/>
          <w:szCs w:val="24"/>
        </w:rPr>
        <w:t>：</w:t>
      </w:r>
      <w:proofErr w:type="gramStart"/>
      <w:r>
        <w:rPr>
          <w:rFonts w:ascii="仿宋" w:eastAsia="仿宋" w:hAnsi="仿宋" w:cs="Times New Roman" w:hint="eastAsia"/>
          <w:b/>
          <w:sz w:val="24"/>
          <w:szCs w:val="24"/>
        </w:rPr>
        <w:t>家宽网络</w:t>
      </w:r>
      <w:proofErr w:type="gramEnd"/>
      <w:r>
        <w:rPr>
          <w:rFonts w:ascii="仿宋" w:eastAsia="仿宋" w:hAnsi="仿宋" w:cs="Times New Roman" w:hint="eastAsia"/>
          <w:b/>
          <w:sz w:val="24"/>
          <w:szCs w:val="24"/>
        </w:rPr>
        <w:t>服务</w:t>
      </w:r>
      <w:r>
        <w:rPr>
          <w:rFonts w:ascii="仿宋" w:eastAsia="仿宋" w:hAnsi="仿宋" w:cs="Times New Roman" w:hint="eastAsia"/>
          <w:b/>
          <w:sz w:val="24"/>
          <w:szCs w:val="24"/>
        </w:rPr>
        <w:t>的智能运维场景</w:t>
      </w:r>
    </w:p>
    <w:p w14:paraId="4F778E19" w14:textId="77777777" w:rsidR="00B97DDD" w:rsidRDefault="00FE0308">
      <w:pPr>
        <w:spacing w:line="360" w:lineRule="auto"/>
        <w:ind w:firstLineChars="200" w:firstLine="482"/>
        <w:rPr>
          <w:rFonts w:ascii="仿宋" w:eastAsia="仿宋" w:hAnsi="仿宋" w:cs="Times New Roman"/>
          <w:sz w:val="24"/>
          <w:szCs w:val="24"/>
        </w:rPr>
      </w:pPr>
      <w:proofErr w:type="gramStart"/>
      <w:r>
        <w:rPr>
          <w:rFonts w:ascii="仿宋" w:eastAsia="仿宋" w:hAnsi="仿宋" w:cs="Times New Roman" w:hint="eastAsia"/>
          <w:b/>
          <w:sz w:val="24"/>
          <w:szCs w:val="24"/>
        </w:rPr>
        <w:t>家宽子</w:t>
      </w:r>
      <w:r>
        <w:rPr>
          <w:rFonts w:ascii="仿宋" w:eastAsia="仿宋" w:hAnsi="仿宋" w:cs="Times New Roman"/>
          <w:b/>
          <w:sz w:val="24"/>
          <w:szCs w:val="24"/>
        </w:rPr>
        <w:t>任务</w:t>
      </w:r>
      <w:proofErr w:type="gramEnd"/>
      <w:r>
        <w:rPr>
          <w:rFonts w:ascii="仿宋" w:eastAsia="仿宋" w:hAnsi="仿宋" w:cs="Times New Roman"/>
          <w:b/>
          <w:sz w:val="24"/>
          <w:szCs w:val="24"/>
        </w:rPr>
        <w:t>1</w:t>
      </w:r>
      <w:r>
        <w:rPr>
          <w:rFonts w:ascii="仿宋" w:eastAsia="仿宋" w:hAnsi="仿宋" w:cs="Times New Roman"/>
          <w:b/>
          <w:sz w:val="24"/>
          <w:szCs w:val="24"/>
        </w:rPr>
        <w:t>，</w:t>
      </w:r>
      <w:proofErr w:type="gramStart"/>
      <w:r>
        <w:rPr>
          <w:rFonts w:ascii="仿宋" w:eastAsia="仿宋" w:hAnsi="仿宋" w:cs="Times New Roman"/>
          <w:b/>
          <w:sz w:val="24"/>
          <w:szCs w:val="24"/>
        </w:rPr>
        <w:t>面向家宽</w:t>
      </w:r>
      <w:proofErr w:type="gramEnd"/>
      <w:r>
        <w:rPr>
          <w:rFonts w:ascii="仿宋" w:eastAsia="仿宋" w:hAnsi="仿宋" w:cs="Times New Roman"/>
          <w:b/>
          <w:sz w:val="24"/>
          <w:szCs w:val="24"/>
        </w:rPr>
        <w:t>场景的根因定位。</w:t>
      </w:r>
      <w:r>
        <w:rPr>
          <w:rFonts w:ascii="仿宋" w:eastAsia="仿宋" w:hAnsi="仿宋" w:cs="Times New Roman"/>
          <w:sz w:val="24"/>
          <w:szCs w:val="24"/>
        </w:rPr>
        <w:t>本课题拟设计</w:t>
      </w:r>
      <w:r>
        <w:rPr>
          <w:rFonts w:ascii="仿宋" w:eastAsia="仿宋" w:hAnsi="仿宋" w:cs="Times New Roman"/>
          <w:sz w:val="24"/>
          <w:szCs w:val="24"/>
        </w:rPr>
        <w:t>PCTS</w:t>
      </w:r>
      <w:r>
        <w:rPr>
          <w:rFonts w:ascii="仿宋" w:eastAsia="仿宋" w:hAnsi="仿宋" w:cs="Times New Roman"/>
          <w:sz w:val="24"/>
          <w:szCs w:val="24"/>
        </w:rPr>
        <w:t>算法构建时间序列的故障传播关系，在随机游走算法中采用偏相关算法来追溯根因</w:t>
      </w:r>
      <w:r>
        <w:rPr>
          <w:rFonts w:ascii="仿宋" w:eastAsia="仿宋" w:hAnsi="仿宋" w:cs="Times New Roman" w:hint="eastAsia"/>
          <w:sz w:val="24"/>
          <w:szCs w:val="24"/>
        </w:rPr>
        <w:t>；</w:t>
      </w:r>
      <w:r>
        <w:rPr>
          <w:rFonts w:ascii="仿宋" w:eastAsia="仿宋" w:hAnsi="仿宋" w:cs="Times New Roman"/>
          <w:sz w:val="24"/>
          <w:szCs w:val="24"/>
        </w:rPr>
        <w:t>拟通过结合故障传播</w:t>
      </w:r>
      <w:proofErr w:type="gramStart"/>
      <w:r>
        <w:rPr>
          <w:rFonts w:ascii="仿宋" w:eastAsia="仿宋" w:hAnsi="仿宋" w:cs="Times New Roman"/>
          <w:sz w:val="24"/>
          <w:szCs w:val="24"/>
        </w:rPr>
        <w:t>图学习</w:t>
      </w:r>
      <w:proofErr w:type="gramEnd"/>
      <w:r>
        <w:rPr>
          <w:rFonts w:ascii="仿宋" w:eastAsia="仿宋" w:hAnsi="仿宋" w:cs="Times New Roman"/>
          <w:sz w:val="24"/>
          <w:szCs w:val="24"/>
        </w:rPr>
        <w:t>算法和随机游走算法，无需过多人工设计，通过分析数据间的关系，自动的定位系统根因，实现较高的定位准确率。</w:t>
      </w:r>
    </w:p>
    <w:p w14:paraId="389331FE" w14:textId="77777777" w:rsidR="00B97DDD" w:rsidRDefault="00FE0308">
      <w:pPr>
        <w:spacing w:line="360" w:lineRule="auto"/>
        <w:ind w:firstLineChars="200" w:firstLine="482"/>
        <w:rPr>
          <w:rFonts w:ascii="仿宋" w:eastAsia="仿宋" w:hAnsi="仿宋" w:cs="Times New Roman"/>
          <w:sz w:val="24"/>
          <w:szCs w:val="24"/>
        </w:rPr>
      </w:pPr>
      <w:proofErr w:type="gramStart"/>
      <w:r>
        <w:rPr>
          <w:rFonts w:ascii="仿宋" w:eastAsia="仿宋" w:hAnsi="仿宋" w:cs="Times New Roman" w:hint="eastAsia"/>
          <w:b/>
          <w:sz w:val="24"/>
          <w:szCs w:val="24"/>
        </w:rPr>
        <w:t>家宽子</w:t>
      </w:r>
      <w:r>
        <w:rPr>
          <w:rFonts w:ascii="仿宋" w:eastAsia="仿宋" w:hAnsi="仿宋" w:cs="Times New Roman"/>
          <w:b/>
          <w:sz w:val="24"/>
          <w:szCs w:val="24"/>
        </w:rPr>
        <w:t>任务</w:t>
      </w:r>
      <w:proofErr w:type="gramEnd"/>
      <w:r>
        <w:rPr>
          <w:rFonts w:ascii="仿宋" w:eastAsia="仿宋" w:hAnsi="仿宋" w:cs="Times New Roman"/>
          <w:b/>
          <w:sz w:val="24"/>
          <w:szCs w:val="24"/>
        </w:rPr>
        <w:t>2</w:t>
      </w:r>
      <w:r>
        <w:rPr>
          <w:rFonts w:ascii="仿宋" w:eastAsia="仿宋" w:hAnsi="仿宋" w:cs="Times New Roman"/>
          <w:b/>
          <w:sz w:val="24"/>
          <w:szCs w:val="24"/>
        </w:rPr>
        <w:t>，面向特定场景的故障预测方法研究</w:t>
      </w:r>
      <w:r>
        <w:rPr>
          <w:rFonts w:ascii="仿宋" w:eastAsia="仿宋" w:hAnsi="仿宋" w:cs="Times New Roman" w:hint="eastAsia"/>
          <w:sz w:val="24"/>
          <w:szCs w:val="24"/>
        </w:rPr>
        <w:t>。</w:t>
      </w:r>
      <w:r>
        <w:rPr>
          <w:rFonts w:ascii="仿宋" w:eastAsia="仿宋" w:hAnsi="仿宋" w:cs="Times New Roman"/>
          <w:sz w:val="24"/>
          <w:szCs w:val="24"/>
        </w:rPr>
        <w:t>基于大量监测数据，采用</w:t>
      </w:r>
      <w:r>
        <w:rPr>
          <w:rFonts w:ascii="仿宋" w:eastAsia="仿宋" w:hAnsi="仿宋" w:cs="Times New Roman" w:hint="eastAsia"/>
          <w:sz w:val="24"/>
          <w:szCs w:val="24"/>
        </w:rPr>
        <w:t>基于有监督</w:t>
      </w:r>
      <w:r>
        <w:rPr>
          <w:rFonts w:ascii="仿宋" w:eastAsia="仿宋" w:hAnsi="仿宋" w:cs="Times New Roman"/>
          <w:sz w:val="24"/>
          <w:szCs w:val="24"/>
        </w:rPr>
        <w:t>机器学习的方法，挖掘故障规律，</w:t>
      </w:r>
      <w:proofErr w:type="gramStart"/>
      <w:r>
        <w:rPr>
          <w:rFonts w:ascii="仿宋" w:eastAsia="仿宋" w:hAnsi="仿宋" w:cs="Times New Roman"/>
          <w:sz w:val="24"/>
          <w:szCs w:val="24"/>
        </w:rPr>
        <w:t>拟实现</w:t>
      </w:r>
      <w:proofErr w:type="gramEnd"/>
      <w:r>
        <w:rPr>
          <w:rFonts w:ascii="仿宋" w:eastAsia="仿宋" w:hAnsi="仿宋" w:cs="Times New Roman"/>
          <w:sz w:val="24"/>
          <w:szCs w:val="24"/>
        </w:rPr>
        <w:t>在用户投诉前，主动预测哪些用户发生故障及引发投诉的概率较大</w:t>
      </w:r>
      <w:r>
        <w:rPr>
          <w:rFonts w:ascii="仿宋" w:eastAsia="仿宋" w:hAnsi="仿宋" w:cs="Times New Roman" w:hint="eastAsia"/>
          <w:sz w:val="24"/>
          <w:szCs w:val="24"/>
        </w:rPr>
        <w:t>。故障预测问题难点在于准确性普遍偏低，本课题</w:t>
      </w:r>
      <w:proofErr w:type="gramStart"/>
      <w:r>
        <w:rPr>
          <w:rFonts w:ascii="仿宋" w:eastAsia="仿宋" w:hAnsi="仿宋" w:cs="Times New Roman" w:hint="eastAsia"/>
          <w:sz w:val="24"/>
          <w:szCs w:val="24"/>
        </w:rPr>
        <w:t>拟实现</w:t>
      </w:r>
      <w:proofErr w:type="gramEnd"/>
      <w:r>
        <w:rPr>
          <w:rFonts w:ascii="仿宋" w:eastAsia="仿宋" w:hAnsi="仿宋" w:cs="Times New Roman" w:hint="eastAsia"/>
          <w:sz w:val="24"/>
          <w:szCs w:val="24"/>
        </w:rPr>
        <w:t>高准确性的预测</w:t>
      </w:r>
      <w:r>
        <w:rPr>
          <w:rFonts w:ascii="仿宋" w:eastAsia="仿宋" w:hAnsi="仿宋" w:cs="Times New Roman" w:hint="eastAsia"/>
          <w:sz w:val="24"/>
          <w:szCs w:val="24"/>
        </w:rPr>
        <w:t>方案，代替基于有监督</w:t>
      </w:r>
      <w:r>
        <w:rPr>
          <w:rFonts w:ascii="仿宋" w:eastAsia="仿宋" w:hAnsi="仿宋" w:cs="Times New Roman"/>
          <w:sz w:val="24"/>
          <w:szCs w:val="24"/>
        </w:rPr>
        <w:t>机器学习的方法。该研究具有较强的创新性和实际价值。</w:t>
      </w:r>
    </w:p>
    <w:p w14:paraId="01F1C01C" w14:textId="77777777" w:rsidR="00B97DDD" w:rsidRDefault="00FE0308">
      <w:pPr>
        <w:spacing w:line="360" w:lineRule="auto"/>
        <w:ind w:firstLineChars="200" w:firstLine="482"/>
        <w:rPr>
          <w:rFonts w:ascii="仿宋" w:eastAsia="仿宋" w:hAnsi="仿宋" w:cs="Times New Roman"/>
          <w:sz w:val="24"/>
          <w:szCs w:val="24"/>
        </w:rPr>
      </w:pPr>
      <w:proofErr w:type="gramStart"/>
      <w:r>
        <w:rPr>
          <w:rFonts w:ascii="仿宋" w:eastAsia="仿宋" w:hAnsi="仿宋" w:cs="Times New Roman" w:hint="eastAsia"/>
          <w:b/>
          <w:sz w:val="24"/>
          <w:szCs w:val="24"/>
        </w:rPr>
        <w:t>家宽子</w:t>
      </w:r>
      <w:r>
        <w:rPr>
          <w:rFonts w:ascii="仿宋" w:eastAsia="仿宋" w:hAnsi="仿宋" w:cs="Times New Roman"/>
          <w:b/>
          <w:sz w:val="24"/>
          <w:szCs w:val="24"/>
        </w:rPr>
        <w:t>任务</w:t>
      </w:r>
      <w:proofErr w:type="gramEnd"/>
      <w:r>
        <w:rPr>
          <w:rFonts w:ascii="仿宋" w:eastAsia="仿宋" w:hAnsi="仿宋" w:cs="Times New Roman"/>
          <w:b/>
          <w:sz w:val="24"/>
          <w:szCs w:val="24"/>
        </w:rPr>
        <w:t>3</w:t>
      </w:r>
      <w:r>
        <w:rPr>
          <w:rFonts w:ascii="仿宋" w:eastAsia="仿宋" w:hAnsi="仿宋" w:cs="Times New Roman"/>
          <w:b/>
          <w:sz w:val="24"/>
          <w:szCs w:val="24"/>
        </w:rPr>
        <w:t>，构建运</w:t>
      </w:r>
      <w:proofErr w:type="gramStart"/>
      <w:r>
        <w:rPr>
          <w:rFonts w:ascii="仿宋" w:eastAsia="仿宋" w:hAnsi="仿宋" w:cs="Times New Roman"/>
          <w:b/>
          <w:sz w:val="24"/>
          <w:szCs w:val="24"/>
        </w:rPr>
        <w:t>维知识</w:t>
      </w:r>
      <w:proofErr w:type="gramEnd"/>
      <w:r>
        <w:rPr>
          <w:rFonts w:ascii="仿宋" w:eastAsia="仿宋" w:hAnsi="仿宋" w:cs="Times New Roman"/>
          <w:b/>
          <w:sz w:val="24"/>
          <w:szCs w:val="24"/>
        </w:rPr>
        <w:t>图谱。</w:t>
      </w:r>
      <w:r>
        <w:rPr>
          <w:rFonts w:ascii="仿宋" w:eastAsia="仿宋" w:hAnsi="仿宋" w:cs="Times New Roman" w:hint="eastAsia"/>
          <w:sz w:val="24"/>
          <w:szCs w:val="24"/>
        </w:rPr>
        <w:t>以往知识图谱通常是针对同一类数据信</w:t>
      </w:r>
      <w:r>
        <w:rPr>
          <w:rFonts w:ascii="仿宋" w:eastAsia="仿宋" w:hAnsi="仿宋" w:cs="Times New Roman" w:hint="eastAsia"/>
          <w:sz w:val="24"/>
          <w:szCs w:val="24"/>
        </w:rPr>
        <w:lastRenderedPageBreak/>
        <w:t>息进行构建，本课题拟结合不同类型数据信息，如数值指标、日志文本、故障事件等信息，</w:t>
      </w:r>
      <w:r>
        <w:rPr>
          <w:rFonts w:ascii="仿宋" w:eastAsia="仿宋" w:hAnsi="仿宋" w:cs="Times New Roman"/>
          <w:sz w:val="24"/>
          <w:szCs w:val="24"/>
        </w:rPr>
        <w:t>将</w:t>
      </w:r>
      <w:proofErr w:type="gramStart"/>
      <w:r>
        <w:rPr>
          <w:rFonts w:ascii="仿宋" w:eastAsia="仿宋" w:hAnsi="仿宋" w:cs="Times New Roman"/>
          <w:sz w:val="24"/>
          <w:szCs w:val="24"/>
        </w:rPr>
        <w:t>家宽业务</w:t>
      </w:r>
      <w:proofErr w:type="gramEnd"/>
      <w:r>
        <w:rPr>
          <w:rFonts w:ascii="仿宋" w:eastAsia="仿宋" w:hAnsi="仿宋" w:cs="Times New Roman"/>
          <w:sz w:val="24"/>
          <w:szCs w:val="24"/>
        </w:rPr>
        <w:t>监控数据进行有机整合，</w:t>
      </w:r>
      <w:r>
        <w:rPr>
          <w:rFonts w:ascii="仿宋" w:eastAsia="仿宋" w:hAnsi="仿宋" w:cs="Times New Roman" w:hint="eastAsia"/>
          <w:sz w:val="24"/>
          <w:szCs w:val="24"/>
        </w:rPr>
        <w:t>构建高实用性的智能运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w:t>
      </w:r>
    </w:p>
    <w:p w14:paraId="326395B0"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以上研究内容将面向中国移动大规模网络中的运维场景进行强针对性的算法研发。算法方案除了具有一定普适性外，将对中国移动特定运维场景进行调整与适配，以期能在中国移动大规模复杂网络中具有良好的效果。</w:t>
      </w:r>
    </w:p>
    <w:p w14:paraId="31725E87"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2</w:t>
      </w:r>
      <w:r>
        <w:rPr>
          <w:rFonts w:ascii="仿宋" w:eastAsia="仿宋" w:hAnsi="仿宋" w:cs="Times New Roman"/>
          <w:b/>
          <w:sz w:val="24"/>
          <w:szCs w:val="24"/>
        </w:rPr>
        <w:t>）可行性：</w:t>
      </w:r>
    </w:p>
    <w:p w14:paraId="0BA12681"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以下将从已有研究基础方面、研究队伍和实验条件方面，对本课题的可行性进行分析。</w:t>
      </w:r>
    </w:p>
    <w:p w14:paraId="404EE4F3" w14:textId="77777777" w:rsidR="00B97DDD" w:rsidRPr="00B97DDD" w:rsidRDefault="00FE0308">
      <w:pPr>
        <w:spacing w:line="360" w:lineRule="auto"/>
        <w:ind w:firstLineChars="200" w:firstLine="482"/>
        <w:rPr>
          <w:rFonts w:ascii="仿宋" w:eastAsia="仿宋" w:hAnsi="仿宋" w:cs="Times New Roman"/>
          <w:sz w:val="24"/>
          <w:szCs w:val="24"/>
          <w:highlight w:val="yellow"/>
          <w:rPrChange w:id="58" w:author="赵咏欣" w:date="2021-12-06T15:27:00Z">
            <w:rPr>
              <w:rFonts w:ascii="仿宋" w:eastAsia="仿宋" w:hAnsi="仿宋" w:cs="Times New Roman"/>
              <w:sz w:val="24"/>
              <w:szCs w:val="24"/>
            </w:rPr>
          </w:rPrChange>
        </w:rPr>
      </w:pPr>
      <w:r>
        <w:rPr>
          <w:rFonts w:ascii="仿宋" w:eastAsia="仿宋" w:hAnsi="仿宋" w:cs="Times New Roman"/>
          <w:b/>
          <w:sz w:val="24"/>
          <w:szCs w:val="24"/>
        </w:rPr>
        <w:t>针对任务</w:t>
      </w:r>
      <w:r>
        <w:rPr>
          <w:rFonts w:ascii="仿宋" w:eastAsia="仿宋" w:hAnsi="仿宋" w:cs="Times New Roman"/>
          <w:b/>
          <w:sz w:val="24"/>
          <w:szCs w:val="24"/>
        </w:rPr>
        <w:t>1</w:t>
      </w:r>
      <w:r>
        <w:rPr>
          <w:rFonts w:ascii="仿宋" w:eastAsia="仿宋" w:hAnsi="仿宋" w:cs="Times New Roman"/>
          <w:sz w:val="24"/>
          <w:szCs w:val="24"/>
        </w:rPr>
        <w:t>，</w:t>
      </w:r>
      <w:r>
        <w:rPr>
          <w:rFonts w:ascii="仿宋" w:eastAsia="仿宋" w:hAnsi="仿宋" w:cs="Times New Roman"/>
          <w:sz w:val="24"/>
          <w:szCs w:val="24"/>
          <w:highlight w:val="yellow"/>
          <w:rPrChange w:id="59" w:author="赵咏欣" w:date="2021-12-06T15:27:00Z">
            <w:rPr>
              <w:rFonts w:ascii="仿宋" w:eastAsia="仿宋" w:hAnsi="仿宋" w:cs="Times New Roman"/>
              <w:sz w:val="24"/>
              <w:szCs w:val="24"/>
            </w:rPr>
          </w:rPrChange>
        </w:rPr>
        <w:t>本项目预计使用的场景拥有大量的非结构化</w:t>
      </w:r>
      <w:r>
        <w:rPr>
          <w:rFonts w:ascii="仿宋" w:eastAsia="仿宋" w:hAnsi="仿宋" w:cs="Times New Roman"/>
          <w:sz w:val="24"/>
          <w:szCs w:val="24"/>
          <w:highlight w:val="yellow"/>
          <w:rPrChange w:id="60" w:author="赵咏欣" w:date="2021-12-06T15:27:00Z">
            <w:rPr>
              <w:rFonts w:ascii="仿宋" w:eastAsia="仿宋" w:hAnsi="仿宋" w:cs="Times New Roman"/>
              <w:sz w:val="24"/>
              <w:szCs w:val="24"/>
            </w:rPr>
          </w:rPrChange>
        </w:rPr>
        <w:t>NFV</w:t>
      </w:r>
      <w:r>
        <w:rPr>
          <w:rFonts w:ascii="仿宋" w:eastAsia="仿宋" w:hAnsi="仿宋" w:cs="Times New Roman"/>
          <w:sz w:val="24"/>
          <w:szCs w:val="24"/>
          <w:highlight w:val="yellow"/>
          <w:rPrChange w:id="61" w:author="赵咏欣" w:date="2021-12-06T15:27:00Z">
            <w:rPr>
              <w:rFonts w:ascii="仿宋" w:eastAsia="仿宋" w:hAnsi="仿宋" w:cs="Times New Roman"/>
              <w:sz w:val="24"/>
              <w:szCs w:val="24"/>
            </w:rPr>
          </w:rPrChange>
        </w:rPr>
        <w:t>日志，申请人团队已经通过前期对传统离线日志解析算法的调研的测试，发现传统的算法在离线场景下可以取得良好的效果，所以在设计本项目时，使用传统算法提取离线模板，然后为在线的日志解析提供机器学习的训练数据集。这样不仅解决了数据无标注的问题，并且能够因为使用准确的训练数据集而提高在线模型的准确率。</w:t>
      </w:r>
    </w:p>
    <w:p w14:paraId="2DB2200F" w14:textId="77777777" w:rsidR="00B97DDD" w:rsidRDefault="00FE0308">
      <w:pPr>
        <w:spacing w:line="360" w:lineRule="auto"/>
        <w:ind w:firstLineChars="200" w:firstLine="482"/>
        <w:rPr>
          <w:rFonts w:ascii="仿宋" w:eastAsia="仿宋" w:hAnsi="仿宋" w:cs="Times New Roman"/>
          <w:sz w:val="24"/>
          <w:szCs w:val="24"/>
        </w:rPr>
      </w:pPr>
      <w:r>
        <w:rPr>
          <w:rFonts w:ascii="仿宋" w:eastAsia="仿宋" w:hAnsi="仿宋" w:cs="Times New Roman"/>
          <w:b/>
          <w:sz w:val="24"/>
          <w:szCs w:val="24"/>
        </w:rPr>
        <w:t>针对任务</w:t>
      </w:r>
      <w:r>
        <w:rPr>
          <w:rFonts w:ascii="仿宋" w:eastAsia="仿宋" w:hAnsi="仿宋" w:cs="Times New Roman"/>
          <w:b/>
          <w:sz w:val="24"/>
          <w:szCs w:val="24"/>
        </w:rPr>
        <w:t>2</w:t>
      </w:r>
      <w:r>
        <w:rPr>
          <w:rFonts w:ascii="仿宋" w:eastAsia="仿宋" w:hAnsi="仿宋" w:cs="Times New Roman"/>
          <w:sz w:val="24"/>
          <w:szCs w:val="24"/>
        </w:rPr>
        <w:t>，在已有研究基础方面，申请人先后在计算机领域的国际期刊和会议（包括</w:t>
      </w:r>
      <w:r>
        <w:rPr>
          <w:rFonts w:ascii="仿宋" w:eastAsia="仿宋" w:hAnsi="仿宋" w:cs="Times New Roman"/>
          <w:sz w:val="24"/>
          <w:szCs w:val="24"/>
        </w:rPr>
        <w:t>IWQOS</w:t>
      </w:r>
      <w:r>
        <w:rPr>
          <w:rFonts w:ascii="仿宋" w:eastAsia="仿宋" w:hAnsi="仿宋" w:cs="Times New Roman"/>
          <w:sz w:val="24"/>
          <w:szCs w:val="24"/>
        </w:rPr>
        <w:t>、</w:t>
      </w:r>
      <w:r>
        <w:rPr>
          <w:rFonts w:ascii="仿宋" w:eastAsia="仿宋" w:hAnsi="仿宋" w:cs="Times New Roman"/>
          <w:sz w:val="24"/>
          <w:szCs w:val="24"/>
        </w:rPr>
        <w:t>KDD</w:t>
      </w:r>
      <w:r>
        <w:rPr>
          <w:rFonts w:ascii="仿宋" w:eastAsia="仿宋" w:hAnsi="仿宋" w:cs="Times New Roman"/>
          <w:sz w:val="24"/>
          <w:szCs w:val="24"/>
        </w:rPr>
        <w:t>）上发表了关于时间序列聚类和多时间序列异常检测相关的文章：</w:t>
      </w:r>
      <w:r>
        <w:rPr>
          <w:rFonts w:ascii="仿宋" w:eastAsia="仿宋" w:hAnsi="仿宋" w:cs="Times New Roman"/>
          <w:sz w:val="24"/>
          <w:szCs w:val="24"/>
        </w:rPr>
        <w:t>“</w:t>
      </w:r>
      <w:proofErr w:type="spellStart"/>
      <w:r>
        <w:rPr>
          <w:rFonts w:ascii="仿宋" w:eastAsia="仿宋" w:hAnsi="仿宋" w:cs="Times New Roman"/>
          <w:sz w:val="24"/>
          <w:szCs w:val="24"/>
        </w:rPr>
        <w:t>Zhihan</w:t>
      </w:r>
      <w:proofErr w:type="spellEnd"/>
      <w:r>
        <w:rPr>
          <w:rFonts w:ascii="仿宋" w:eastAsia="仿宋" w:hAnsi="仿宋" w:cs="Times New Roman"/>
          <w:sz w:val="24"/>
          <w:szCs w:val="24"/>
        </w:rPr>
        <w:t xml:space="preserve"> Li, </w:t>
      </w:r>
      <w:proofErr w:type="spellStart"/>
      <w:r>
        <w:rPr>
          <w:rFonts w:ascii="仿宋" w:eastAsia="仿宋" w:hAnsi="仿宋" w:cs="Times New Roman"/>
          <w:sz w:val="24"/>
          <w:szCs w:val="24"/>
        </w:rPr>
        <w:t>Youjian</w:t>
      </w:r>
      <w:proofErr w:type="spellEnd"/>
      <w:r>
        <w:rPr>
          <w:rFonts w:ascii="仿宋" w:eastAsia="仿宋" w:hAnsi="仿宋" w:cs="Times New Roman"/>
          <w:sz w:val="24"/>
          <w:szCs w:val="24"/>
        </w:rPr>
        <w:t xml:space="preserve"> Zhao, Rong Liu, Dan Pei. Robust and Rapid Clustering of </w:t>
      </w:r>
      <w:proofErr w:type="spellStart"/>
      <w:r>
        <w:rPr>
          <w:rFonts w:ascii="仿宋" w:eastAsia="仿宋" w:hAnsi="仿宋" w:cs="Times New Roman"/>
          <w:sz w:val="24"/>
          <w:szCs w:val="24"/>
        </w:rPr>
        <w:t>kpis</w:t>
      </w:r>
      <w:proofErr w:type="spellEnd"/>
      <w:r>
        <w:rPr>
          <w:rFonts w:ascii="仿宋" w:eastAsia="仿宋" w:hAnsi="仿宋" w:cs="Times New Roman"/>
          <w:sz w:val="24"/>
          <w:szCs w:val="24"/>
        </w:rPr>
        <w:t xml:space="preserve"> for Large-Scale Anomaly Detection. IEEE/ACM </w:t>
      </w:r>
      <w:proofErr w:type="spellStart"/>
      <w:r>
        <w:rPr>
          <w:rFonts w:ascii="仿宋" w:eastAsia="仿宋" w:hAnsi="仿宋" w:cs="Times New Roman"/>
          <w:sz w:val="24"/>
          <w:szCs w:val="24"/>
        </w:rPr>
        <w:t>IWQoS</w:t>
      </w:r>
      <w:proofErr w:type="spellEnd"/>
      <w:r>
        <w:rPr>
          <w:rFonts w:ascii="仿宋" w:eastAsia="仿宋" w:hAnsi="仿宋" w:cs="Times New Roman"/>
          <w:sz w:val="24"/>
          <w:szCs w:val="24"/>
        </w:rPr>
        <w:t xml:space="preserve"> 2018, Ban , Alberta, Canada, June 4-6, 2018 (CCF </w:t>
      </w:r>
      <w:r>
        <w:rPr>
          <w:rFonts w:ascii="仿宋" w:eastAsia="仿宋" w:hAnsi="仿宋" w:cs="Times New Roman"/>
          <w:sz w:val="24"/>
          <w:szCs w:val="24"/>
        </w:rPr>
        <w:t>推荐</w:t>
      </w:r>
      <w:r>
        <w:rPr>
          <w:rFonts w:ascii="仿宋" w:eastAsia="仿宋" w:hAnsi="仿宋" w:cs="Times New Roman"/>
          <w:sz w:val="24"/>
          <w:szCs w:val="24"/>
        </w:rPr>
        <w:t xml:space="preserve"> B </w:t>
      </w:r>
      <w:r>
        <w:rPr>
          <w:rFonts w:ascii="仿宋" w:eastAsia="仿宋" w:hAnsi="仿宋" w:cs="Times New Roman"/>
          <w:sz w:val="24"/>
          <w:szCs w:val="24"/>
        </w:rPr>
        <w:t>类会议</w:t>
      </w:r>
      <w:r>
        <w:rPr>
          <w:rFonts w:ascii="仿宋" w:eastAsia="仿宋" w:hAnsi="仿宋" w:cs="Times New Roman"/>
          <w:sz w:val="24"/>
          <w:szCs w:val="24"/>
        </w:rPr>
        <w:t>)</w:t>
      </w:r>
      <w:proofErr w:type="gramStart"/>
      <w:r>
        <w:rPr>
          <w:rFonts w:ascii="仿宋" w:eastAsia="仿宋" w:hAnsi="仿宋" w:cs="Times New Roman"/>
          <w:sz w:val="24"/>
          <w:szCs w:val="24"/>
        </w:rPr>
        <w:t>”</w:t>
      </w:r>
      <w:proofErr w:type="gramEnd"/>
      <w:r>
        <w:rPr>
          <w:rFonts w:ascii="仿宋" w:eastAsia="仿宋" w:hAnsi="仿宋" w:cs="Times New Roman"/>
          <w:sz w:val="24"/>
          <w:szCs w:val="24"/>
        </w:rPr>
        <w:t>，</w:t>
      </w:r>
      <w:r>
        <w:rPr>
          <w:rFonts w:ascii="仿宋" w:eastAsia="仿宋" w:hAnsi="仿宋" w:cs="Times New Roman"/>
          <w:sz w:val="24"/>
          <w:szCs w:val="24"/>
        </w:rPr>
        <w:t>“</w:t>
      </w:r>
      <w:proofErr w:type="spellStart"/>
      <w:r>
        <w:rPr>
          <w:rFonts w:ascii="仿宋" w:eastAsia="仿宋" w:hAnsi="仿宋" w:cs="Times New Roman"/>
          <w:sz w:val="24"/>
          <w:szCs w:val="24"/>
        </w:rPr>
        <w:t>Ya</w:t>
      </w:r>
      <w:proofErr w:type="spellEnd"/>
      <w:r>
        <w:rPr>
          <w:rFonts w:ascii="仿宋" w:eastAsia="仿宋" w:hAnsi="仿宋" w:cs="Times New Roman"/>
          <w:sz w:val="24"/>
          <w:szCs w:val="24"/>
        </w:rPr>
        <w:t xml:space="preserve"> </w:t>
      </w:r>
      <w:proofErr w:type="spellStart"/>
      <w:r>
        <w:rPr>
          <w:rFonts w:ascii="仿宋" w:eastAsia="仿宋" w:hAnsi="仿宋" w:cs="Times New Roman"/>
          <w:sz w:val="24"/>
          <w:szCs w:val="24"/>
        </w:rPr>
        <w:t>Su</w:t>
      </w:r>
      <w:proofErr w:type="spellEnd"/>
      <w:r>
        <w:rPr>
          <w:rFonts w:ascii="仿宋" w:eastAsia="仿宋" w:hAnsi="仿宋" w:cs="Times New Roman"/>
          <w:sz w:val="24"/>
          <w:szCs w:val="24"/>
        </w:rPr>
        <w:t xml:space="preserve">, </w:t>
      </w:r>
      <w:proofErr w:type="spellStart"/>
      <w:r>
        <w:rPr>
          <w:rFonts w:ascii="仿宋" w:eastAsia="仿宋" w:hAnsi="仿宋" w:cs="Times New Roman"/>
          <w:sz w:val="24"/>
          <w:szCs w:val="24"/>
        </w:rPr>
        <w:t>Youjian</w:t>
      </w:r>
      <w:proofErr w:type="spellEnd"/>
      <w:r>
        <w:rPr>
          <w:rFonts w:ascii="仿宋" w:eastAsia="仿宋" w:hAnsi="仿宋" w:cs="Times New Roman"/>
          <w:sz w:val="24"/>
          <w:szCs w:val="24"/>
        </w:rPr>
        <w:t xml:space="preserve"> Zhao, </w:t>
      </w:r>
      <w:proofErr w:type="spellStart"/>
      <w:r>
        <w:rPr>
          <w:rFonts w:ascii="仿宋" w:eastAsia="仿宋" w:hAnsi="仿宋" w:cs="Times New Roman"/>
          <w:sz w:val="24"/>
          <w:szCs w:val="24"/>
        </w:rPr>
        <w:t>Chenhao</w:t>
      </w:r>
      <w:proofErr w:type="spellEnd"/>
      <w:r>
        <w:rPr>
          <w:rFonts w:ascii="仿宋" w:eastAsia="仿宋" w:hAnsi="仿宋" w:cs="Times New Roman"/>
          <w:sz w:val="24"/>
          <w:szCs w:val="24"/>
        </w:rPr>
        <w:t xml:space="preserve"> </w:t>
      </w:r>
      <w:proofErr w:type="spellStart"/>
      <w:r>
        <w:rPr>
          <w:rFonts w:ascii="仿宋" w:eastAsia="仿宋" w:hAnsi="仿宋" w:cs="Times New Roman"/>
          <w:sz w:val="24"/>
          <w:szCs w:val="24"/>
        </w:rPr>
        <w:t>Ni</w:t>
      </w:r>
      <w:r>
        <w:rPr>
          <w:rFonts w:ascii="仿宋" w:eastAsia="仿宋" w:hAnsi="仿宋" w:cs="Times New Roman"/>
          <w:sz w:val="24"/>
          <w:szCs w:val="24"/>
        </w:rPr>
        <w:t>u</w:t>
      </w:r>
      <w:proofErr w:type="spellEnd"/>
      <w:r>
        <w:rPr>
          <w:rFonts w:ascii="仿宋" w:eastAsia="仿宋" w:hAnsi="仿宋" w:cs="Times New Roman"/>
          <w:sz w:val="24"/>
          <w:szCs w:val="24"/>
        </w:rPr>
        <w:t xml:space="preserve">, Rong Liu, Wei Sun, Dan Pei. Robust Anomaly Detection for Multivariate Time Series through Stochastic Recurrent Neural Network. ACM SIGKDD 2019, Anchorage, Alaska, USA, August 4-8 2019 (CCF </w:t>
      </w:r>
      <w:r>
        <w:rPr>
          <w:rFonts w:ascii="仿宋" w:eastAsia="仿宋" w:hAnsi="仿宋" w:cs="Times New Roman"/>
          <w:sz w:val="24"/>
          <w:szCs w:val="24"/>
        </w:rPr>
        <w:t>推荐</w:t>
      </w:r>
      <w:r>
        <w:rPr>
          <w:rFonts w:ascii="仿宋" w:eastAsia="仿宋" w:hAnsi="仿宋" w:cs="Times New Roman"/>
          <w:sz w:val="24"/>
          <w:szCs w:val="24"/>
        </w:rPr>
        <w:t xml:space="preserve"> A </w:t>
      </w:r>
      <w:r>
        <w:rPr>
          <w:rFonts w:ascii="仿宋" w:eastAsia="仿宋" w:hAnsi="仿宋" w:cs="Times New Roman"/>
          <w:sz w:val="24"/>
          <w:szCs w:val="24"/>
        </w:rPr>
        <w:t>类会议</w:t>
      </w:r>
      <w:r>
        <w:rPr>
          <w:rFonts w:ascii="仿宋" w:eastAsia="仿宋" w:hAnsi="仿宋" w:cs="Times New Roman"/>
          <w:sz w:val="24"/>
          <w:szCs w:val="24"/>
        </w:rPr>
        <w:t>)”</w:t>
      </w:r>
      <w:r>
        <w:rPr>
          <w:rFonts w:ascii="仿宋" w:eastAsia="仿宋" w:hAnsi="仿宋" w:cs="Times New Roman"/>
          <w:sz w:val="24"/>
          <w:szCs w:val="24"/>
        </w:rPr>
        <w:t>。</w:t>
      </w:r>
    </w:p>
    <w:p w14:paraId="2584BADD" w14:textId="77777777" w:rsidR="00B97DDD" w:rsidRDefault="00FE0308">
      <w:pPr>
        <w:spacing w:line="360" w:lineRule="auto"/>
        <w:ind w:firstLineChars="200" w:firstLine="482"/>
        <w:rPr>
          <w:rFonts w:ascii="仿宋" w:eastAsia="仿宋" w:hAnsi="仿宋" w:cs="Times New Roman"/>
          <w:sz w:val="24"/>
          <w:szCs w:val="24"/>
        </w:rPr>
      </w:pPr>
      <w:proofErr w:type="gramStart"/>
      <w:r>
        <w:rPr>
          <w:rFonts w:ascii="仿宋" w:eastAsia="仿宋" w:hAnsi="仿宋" w:cs="Times New Roman"/>
          <w:b/>
          <w:sz w:val="24"/>
          <w:szCs w:val="24"/>
        </w:rPr>
        <w:t>针对</w:t>
      </w:r>
      <w:r>
        <w:rPr>
          <w:rFonts w:ascii="仿宋" w:eastAsia="仿宋" w:hAnsi="仿宋" w:cs="Times New Roman" w:hint="eastAsia"/>
          <w:b/>
          <w:sz w:val="24"/>
          <w:szCs w:val="24"/>
        </w:rPr>
        <w:t>家宽</w:t>
      </w:r>
      <w:proofErr w:type="gramEnd"/>
      <w:r>
        <w:rPr>
          <w:rFonts w:ascii="仿宋" w:eastAsia="仿宋" w:hAnsi="仿宋" w:cs="Times New Roman" w:hint="eastAsia"/>
          <w:b/>
          <w:sz w:val="24"/>
          <w:szCs w:val="24"/>
        </w:rPr>
        <w:t>场景的</w:t>
      </w:r>
      <w:proofErr w:type="gramStart"/>
      <w:r>
        <w:rPr>
          <w:rFonts w:ascii="仿宋" w:eastAsia="仿宋" w:hAnsi="仿宋" w:cs="Times New Roman" w:hint="eastAsia"/>
          <w:b/>
          <w:sz w:val="24"/>
          <w:szCs w:val="24"/>
        </w:rPr>
        <w:t>子任务</w:t>
      </w:r>
      <w:proofErr w:type="gramEnd"/>
      <w:r>
        <w:rPr>
          <w:rFonts w:ascii="仿宋" w:eastAsia="仿宋" w:hAnsi="仿宋" w:cs="Times New Roman" w:hint="eastAsia"/>
          <w:b/>
          <w:sz w:val="24"/>
          <w:szCs w:val="24"/>
        </w:rPr>
        <w:t>1</w:t>
      </w:r>
      <w:r>
        <w:rPr>
          <w:rFonts w:ascii="仿宋" w:eastAsia="仿宋" w:hAnsi="仿宋" w:cs="Times New Roman"/>
          <w:sz w:val="24"/>
          <w:szCs w:val="24"/>
        </w:rPr>
        <w:t>，在已有研究基础方面，申请人团队已在计算机领域的国际期刊和会议</w:t>
      </w:r>
      <w:r>
        <w:rPr>
          <w:rFonts w:ascii="仿宋" w:eastAsia="仿宋" w:hAnsi="仿宋" w:cs="Times New Roman"/>
          <w:sz w:val="24"/>
          <w:szCs w:val="24"/>
        </w:rPr>
        <w:t>IWQOS</w:t>
      </w:r>
      <w:r>
        <w:rPr>
          <w:rFonts w:ascii="仿宋" w:eastAsia="仿宋" w:hAnsi="仿宋" w:cs="Times New Roman"/>
          <w:sz w:val="24"/>
          <w:szCs w:val="24"/>
        </w:rPr>
        <w:t>上发表了关</w:t>
      </w:r>
      <w:r>
        <w:rPr>
          <w:rFonts w:ascii="仿宋" w:eastAsia="仿宋" w:hAnsi="仿宋" w:cs="Times New Roman"/>
          <w:sz w:val="24"/>
          <w:szCs w:val="24"/>
        </w:rPr>
        <w:t>于大规模计算机系统根因定位相关的文章：</w:t>
      </w:r>
      <w:r>
        <w:rPr>
          <w:rFonts w:ascii="仿宋" w:eastAsia="仿宋" w:hAnsi="仿宋" w:cs="Times New Roman"/>
          <w:sz w:val="24"/>
          <w:szCs w:val="24"/>
        </w:rPr>
        <w:t xml:space="preserve">“Yuan </w:t>
      </w:r>
      <w:proofErr w:type="gramStart"/>
      <w:r>
        <w:rPr>
          <w:rFonts w:ascii="仿宋" w:eastAsia="仿宋" w:hAnsi="仿宋" w:cs="Times New Roman"/>
          <w:sz w:val="24"/>
          <w:szCs w:val="24"/>
        </w:rPr>
        <w:t>Meng ,</w:t>
      </w:r>
      <w:proofErr w:type="gramEnd"/>
      <w:r>
        <w:rPr>
          <w:rFonts w:ascii="仿宋" w:eastAsia="仿宋" w:hAnsi="仿宋" w:cs="Times New Roman"/>
          <w:sz w:val="24"/>
          <w:szCs w:val="24"/>
        </w:rPr>
        <w:t xml:space="preserve"> </w:t>
      </w:r>
      <w:proofErr w:type="spellStart"/>
      <w:r>
        <w:rPr>
          <w:rFonts w:ascii="仿宋" w:eastAsia="仿宋" w:hAnsi="仿宋" w:cs="Times New Roman"/>
          <w:sz w:val="24"/>
          <w:szCs w:val="24"/>
        </w:rPr>
        <w:t>Shenglin</w:t>
      </w:r>
      <w:proofErr w:type="spellEnd"/>
      <w:r>
        <w:rPr>
          <w:rFonts w:ascii="仿宋" w:eastAsia="仿宋" w:hAnsi="仿宋" w:cs="Times New Roman"/>
          <w:sz w:val="24"/>
          <w:szCs w:val="24"/>
        </w:rPr>
        <w:t xml:space="preserve"> Zhang, </w:t>
      </w:r>
      <w:proofErr w:type="spellStart"/>
      <w:r>
        <w:rPr>
          <w:rFonts w:ascii="仿宋" w:eastAsia="仿宋" w:hAnsi="仿宋" w:cs="Times New Roman"/>
          <w:sz w:val="24"/>
          <w:szCs w:val="24"/>
        </w:rPr>
        <w:t>Yongqian</w:t>
      </w:r>
      <w:proofErr w:type="spellEnd"/>
      <w:r>
        <w:rPr>
          <w:rFonts w:ascii="仿宋" w:eastAsia="仿宋" w:hAnsi="仿宋" w:cs="Times New Roman"/>
          <w:sz w:val="24"/>
          <w:szCs w:val="24"/>
        </w:rPr>
        <w:t xml:space="preserve"> Sun, </w:t>
      </w:r>
      <w:proofErr w:type="spellStart"/>
      <w:r>
        <w:rPr>
          <w:rFonts w:ascii="仿宋" w:eastAsia="仿宋" w:hAnsi="仿宋" w:cs="Times New Roman"/>
          <w:sz w:val="24"/>
          <w:szCs w:val="24"/>
        </w:rPr>
        <w:t>Ruru</w:t>
      </w:r>
      <w:proofErr w:type="spellEnd"/>
      <w:r>
        <w:rPr>
          <w:rFonts w:ascii="仿宋" w:eastAsia="仿宋" w:hAnsi="仿宋" w:cs="Times New Roman"/>
          <w:sz w:val="24"/>
          <w:szCs w:val="24"/>
        </w:rPr>
        <w:t xml:space="preserve"> Zhang , </w:t>
      </w:r>
      <w:proofErr w:type="spellStart"/>
      <w:r>
        <w:rPr>
          <w:rFonts w:ascii="仿宋" w:eastAsia="仿宋" w:hAnsi="仿宋" w:cs="Times New Roman"/>
          <w:sz w:val="24"/>
          <w:szCs w:val="24"/>
        </w:rPr>
        <w:t>Zhilong</w:t>
      </w:r>
      <w:proofErr w:type="spellEnd"/>
      <w:r>
        <w:rPr>
          <w:rFonts w:ascii="仿宋" w:eastAsia="仿宋" w:hAnsi="仿宋" w:cs="Times New Roman"/>
          <w:sz w:val="24"/>
          <w:szCs w:val="24"/>
        </w:rPr>
        <w:t xml:space="preserve"> Hu, </w:t>
      </w:r>
      <w:proofErr w:type="spellStart"/>
      <w:r>
        <w:rPr>
          <w:rFonts w:ascii="仿宋" w:eastAsia="仿宋" w:hAnsi="仿宋" w:cs="Times New Roman"/>
          <w:sz w:val="24"/>
          <w:szCs w:val="24"/>
        </w:rPr>
        <w:t>Yiyin</w:t>
      </w:r>
      <w:proofErr w:type="spellEnd"/>
      <w:r>
        <w:rPr>
          <w:rFonts w:ascii="仿宋" w:eastAsia="仿宋" w:hAnsi="仿宋" w:cs="Times New Roman"/>
          <w:sz w:val="24"/>
          <w:szCs w:val="24"/>
        </w:rPr>
        <w:t xml:space="preserve"> Zhang, </w:t>
      </w:r>
      <w:proofErr w:type="spellStart"/>
      <w:r>
        <w:rPr>
          <w:rFonts w:ascii="仿宋" w:eastAsia="仿宋" w:hAnsi="仿宋" w:cs="Times New Roman"/>
          <w:sz w:val="24"/>
          <w:szCs w:val="24"/>
        </w:rPr>
        <w:t>Chenyang</w:t>
      </w:r>
      <w:proofErr w:type="spellEnd"/>
      <w:r>
        <w:rPr>
          <w:rFonts w:ascii="仿宋" w:eastAsia="仿宋" w:hAnsi="仿宋" w:cs="Times New Roman"/>
          <w:sz w:val="24"/>
          <w:szCs w:val="24"/>
        </w:rPr>
        <w:t xml:space="preserve"> Jia, </w:t>
      </w:r>
      <w:proofErr w:type="spellStart"/>
      <w:r>
        <w:rPr>
          <w:rFonts w:ascii="仿宋" w:eastAsia="仿宋" w:hAnsi="仿宋" w:cs="Times New Roman"/>
          <w:sz w:val="24"/>
          <w:szCs w:val="24"/>
        </w:rPr>
        <w:t>Zhaogang</w:t>
      </w:r>
      <w:proofErr w:type="spellEnd"/>
      <w:r>
        <w:rPr>
          <w:rFonts w:ascii="仿宋" w:eastAsia="仿宋" w:hAnsi="仿宋" w:cs="Times New Roman"/>
          <w:sz w:val="24"/>
          <w:szCs w:val="24"/>
        </w:rPr>
        <w:t xml:space="preserve"> Wang, Dan Pei. Localizing Failure Root Causes in a Microservice through Causality Inference. IWQOS2020,(CCF </w:t>
      </w:r>
      <w:r>
        <w:rPr>
          <w:rFonts w:ascii="仿宋" w:eastAsia="仿宋" w:hAnsi="仿宋" w:cs="Times New Roman"/>
          <w:sz w:val="24"/>
          <w:szCs w:val="24"/>
        </w:rPr>
        <w:t>推荐</w:t>
      </w:r>
      <w:r>
        <w:rPr>
          <w:rFonts w:ascii="仿宋" w:eastAsia="仿宋" w:hAnsi="仿宋" w:cs="Times New Roman"/>
          <w:sz w:val="24"/>
          <w:szCs w:val="24"/>
        </w:rPr>
        <w:t xml:space="preserve"> B </w:t>
      </w:r>
      <w:r>
        <w:rPr>
          <w:rFonts w:ascii="仿宋" w:eastAsia="仿宋" w:hAnsi="仿宋" w:cs="Times New Roman"/>
          <w:sz w:val="24"/>
          <w:szCs w:val="24"/>
        </w:rPr>
        <w:t>类会议</w:t>
      </w:r>
      <w:r>
        <w:rPr>
          <w:rFonts w:ascii="仿宋" w:eastAsia="仿宋" w:hAnsi="仿宋" w:cs="Times New Roman"/>
          <w:sz w:val="24"/>
          <w:szCs w:val="24"/>
        </w:rPr>
        <w:t>)</w:t>
      </w:r>
      <w:proofErr w:type="gramStart"/>
      <w:r>
        <w:rPr>
          <w:rFonts w:ascii="仿宋" w:eastAsia="仿宋" w:hAnsi="仿宋" w:cs="Times New Roman"/>
          <w:sz w:val="24"/>
          <w:szCs w:val="24"/>
        </w:rPr>
        <w:t>”</w:t>
      </w:r>
      <w:proofErr w:type="gramEnd"/>
      <w:r>
        <w:rPr>
          <w:rFonts w:ascii="仿宋" w:eastAsia="仿宋" w:hAnsi="仿宋" w:cs="Times New Roman"/>
          <w:sz w:val="24"/>
          <w:szCs w:val="24"/>
        </w:rPr>
        <w:t>.</w:t>
      </w:r>
    </w:p>
    <w:p w14:paraId="70017AD6" w14:textId="77777777" w:rsidR="00B97DDD" w:rsidRDefault="00FE0308">
      <w:pPr>
        <w:spacing w:line="360" w:lineRule="auto"/>
        <w:ind w:firstLineChars="200" w:firstLine="482"/>
        <w:rPr>
          <w:rFonts w:ascii="仿宋" w:eastAsia="仿宋" w:hAnsi="仿宋" w:cs="Times New Roman"/>
          <w:sz w:val="24"/>
          <w:szCs w:val="24"/>
        </w:rPr>
      </w:pPr>
      <w:proofErr w:type="gramStart"/>
      <w:r>
        <w:rPr>
          <w:rFonts w:ascii="仿宋" w:eastAsia="仿宋" w:hAnsi="仿宋" w:cs="Times New Roman"/>
          <w:b/>
          <w:sz w:val="24"/>
          <w:szCs w:val="24"/>
        </w:rPr>
        <w:lastRenderedPageBreak/>
        <w:t>针对</w:t>
      </w:r>
      <w:r>
        <w:rPr>
          <w:rFonts w:ascii="仿宋" w:eastAsia="仿宋" w:hAnsi="仿宋" w:cs="Times New Roman" w:hint="eastAsia"/>
          <w:b/>
          <w:sz w:val="24"/>
          <w:szCs w:val="24"/>
        </w:rPr>
        <w:t>家宽</w:t>
      </w:r>
      <w:proofErr w:type="gramEnd"/>
      <w:r>
        <w:rPr>
          <w:rFonts w:ascii="仿宋" w:eastAsia="仿宋" w:hAnsi="仿宋" w:cs="Times New Roman" w:hint="eastAsia"/>
          <w:b/>
          <w:sz w:val="24"/>
          <w:szCs w:val="24"/>
        </w:rPr>
        <w:t>场景的</w:t>
      </w:r>
      <w:proofErr w:type="gramStart"/>
      <w:r>
        <w:rPr>
          <w:rFonts w:ascii="仿宋" w:eastAsia="仿宋" w:hAnsi="仿宋" w:cs="Times New Roman" w:hint="eastAsia"/>
          <w:b/>
          <w:sz w:val="24"/>
          <w:szCs w:val="24"/>
        </w:rPr>
        <w:t>子任务</w:t>
      </w:r>
      <w:proofErr w:type="gramEnd"/>
      <w:r>
        <w:rPr>
          <w:rFonts w:ascii="仿宋" w:eastAsia="仿宋" w:hAnsi="仿宋" w:cs="Times New Roman"/>
          <w:b/>
          <w:sz w:val="24"/>
          <w:szCs w:val="24"/>
        </w:rPr>
        <w:t>2</w:t>
      </w:r>
      <w:r>
        <w:rPr>
          <w:rFonts w:ascii="仿宋" w:eastAsia="仿宋" w:hAnsi="仿宋" w:cs="Times New Roman" w:hint="eastAsia"/>
          <w:b/>
          <w:sz w:val="24"/>
          <w:szCs w:val="24"/>
        </w:rPr>
        <w:t>和</w:t>
      </w:r>
      <w:r>
        <w:rPr>
          <w:rFonts w:ascii="仿宋" w:eastAsia="仿宋" w:hAnsi="仿宋" w:cs="Times New Roman" w:hint="eastAsia"/>
          <w:b/>
          <w:sz w:val="24"/>
          <w:szCs w:val="24"/>
        </w:rPr>
        <w:t>3</w:t>
      </w:r>
      <w:r>
        <w:rPr>
          <w:rFonts w:ascii="仿宋" w:eastAsia="仿宋" w:hAnsi="仿宋" w:cs="Times New Roman" w:hint="eastAsia"/>
          <w:sz w:val="24"/>
          <w:szCs w:val="24"/>
        </w:rPr>
        <w:t>，本团队具备互联网服务提供商智能运维数据分析的经验，熟悉家庭宽带业务的数据类型和规律，在互联网内容提供商、商业银行等企业的智能运维有丰富的实践经验。且具有一定的理论基础，如已发表相关文章：“</w:t>
      </w:r>
      <w:proofErr w:type="spellStart"/>
      <w:r>
        <w:rPr>
          <w:rFonts w:ascii="仿宋" w:eastAsia="仿宋" w:hAnsi="仿宋" w:cs="Times New Roman"/>
          <w:sz w:val="24"/>
          <w:szCs w:val="24"/>
        </w:rPr>
        <w:t>Shenglin</w:t>
      </w:r>
      <w:proofErr w:type="spellEnd"/>
      <w:r>
        <w:rPr>
          <w:rFonts w:ascii="仿宋" w:eastAsia="仿宋" w:hAnsi="仿宋" w:cs="Times New Roman"/>
          <w:sz w:val="24"/>
          <w:szCs w:val="24"/>
        </w:rPr>
        <w:t xml:space="preserve"> Zhang, Ying Liu, </w:t>
      </w:r>
      <w:proofErr w:type="spellStart"/>
      <w:r>
        <w:rPr>
          <w:rFonts w:ascii="仿宋" w:eastAsia="仿宋" w:hAnsi="仿宋" w:cs="Times New Roman"/>
          <w:sz w:val="24"/>
          <w:szCs w:val="24"/>
        </w:rPr>
        <w:t>Weibin</w:t>
      </w:r>
      <w:proofErr w:type="spellEnd"/>
      <w:r>
        <w:rPr>
          <w:rFonts w:ascii="仿宋" w:eastAsia="仿宋" w:hAnsi="仿宋" w:cs="Times New Roman"/>
          <w:sz w:val="24"/>
          <w:szCs w:val="24"/>
        </w:rPr>
        <w:t xml:space="preserve"> Meng, </w:t>
      </w:r>
      <w:proofErr w:type="spellStart"/>
      <w:r>
        <w:rPr>
          <w:rFonts w:ascii="仿宋" w:eastAsia="仿宋" w:hAnsi="仿宋" w:cs="Times New Roman"/>
          <w:sz w:val="24"/>
          <w:szCs w:val="24"/>
        </w:rPr>
        <w:t>Zhiling</w:t>
      </w:r>
      <w:proofErr w:type="spellEnd"/>
      <w:r>
        <w:rPr>
          <w:rFonts w:ascii="仿宋" w:eastAsia="仿宋" w:hAnsi="仿宋" w:cs="Times New Roman"/>
          <w:sz w:val="24"/>
          <w:szCs w:val="24"/>
        </w:rPr>
        <w:t xml:space="preserve"> Luo, </w:t>
      </w:r>
      <w:proofErr w:type="spellStart"/>
      <w:r>
        <w:rPr>
          <w:rFonts w:ascii="仿宋" w:eastAsia="仿宋" w:hAnsi="仿宋" w:cs="Times New Roman"/>
          <w:sz w:val="24"/>
          <w:szCs w:val="24"/>
        </w:rPr>
        <w:t>Jiahao</w:t>
      </w:r>
      <w:proofErr w:type="spellEnd"/>
      <w:r>
        <w:rPr>
          <w:rFonts w:ascii="仿宋" w:eastAsia="仿宋" w:hAnsi="仿宋" w:cs="Times New Roman"/>
          <w:sz w:val="24"/>
          <w:szCs w:val="24"/>
        </w:rPr>
        <w:t xml:space="preserve"> Bu, Sen Yang, </w:t>
      </w:r>
      <w:proofErr w:type="spellStart"/>
      <w:r>
        <w:rPr>
          <w:rFonts w:ascii="仿宋" w:eastAsia="仿宋" w:hAnsi="仿宋" w:cs="Times New Roman"/>
          <w:sz w:val="24"/>
          <w:szCs w:val="24"/>
        </w:rPr>
        <w:t>Peixian</w:t>
      </w:r>
      <w:proofErr w:type="spellEnd"/>
      <w:r>
        <w:rPr>
          <w:rFonts w:ascii="仿宋" w:eastAsia="仿宋" w:hAnsi="仿宋" w:cs="Times New Roman"/>
          <w:sz w:val="24"/>
          <w:szCs w:val="24"/>
        </w:rPr>
        <w:t xml:space="preserve"> Liang, Dan Pei*, Jun (Jim) Xu, </w:t>
      </w:r>
      <w:proofErr w:type="spellStart"/>
      <w:r>
        <w:rPr>
          <w:rFonts w:ascii="仿宋" w:eastAsia="仿宋" w:hAnsi="仿宋" w:cs="Times New Roman"/>
          <w:sz w:val="24"/>
          <w:szCs w:val="24"/>
        </w:rPr>
        <w:t>Yuzhi</w:t>
      </w:r>
      <w:proofErr w:type="spellEnd"/>
      <w:r>
        <w:rPr>
          <w:rFonts w:ascii="仿宋" w:eastAsia="仿宋" w:hAnsi="仿宋" w:cs="Times New Roman"/>
          <w:sz w:val="24"/>
          <w:szCs w:val="24"/>
        </w:rPr>
        <w:t xml:space="preserve"> Zhang, Yu Chen, Hui Dong, </w:t>
      </w:r>
      <w:proofErr w:type="spellStart"/>
      <w:r>
        <w:rPr>
          <w:rFonts w:ascii="仿宋" w:eastAsia="仿宋" w:hAnsi="仿宋" w:cs="Times New Roman"/>
          <w:sz w:val="24"/>
          <w:szCs w:val="24"/>
        </w:rPr>
        <w:t>Xianpi</w:t>
      </w:r>
      <w:r>
        <w:rPr>
          <w:rFonts w:ascii="仿宋" w:eastAsia="仿宋" w:hAnsi="仿宋" w:cs="Times New Roman"/>
          <w:sz w:val="24"/>
          <w:szCs w:val="24"/>
        </w:rPr>
        <w:t>ng</w:t>
      </w:r>
      <w:proofErr w:type="spellEnd"/>
      <w:r>
        <w:rPr>
          <w:rFonts w:ascii="仿宋" w:eastAsia="仿宋" w:hAnsi="仿宋" w:cs="Times New Roman"/>
          <w:sz w:val="24"/>
          <w:szCs w:val="24"/>
        </w:rPr>
        <w:t xml:space="preserve"> Qu, Lei Song. “</w:t>
      </w:r>
      <w:proofErr w:type="spellStart"/>
      <w:r>
        <w:rPr>
          <w:rFonts w:ascii="仿宋" w:eastAsia="仿宋" w:hAnsi="仿宋" w:cs="Times New Roman"/>
          <w:sz w:val="24"/>
          <w:szCs w:val="24"/>
        </w:rPr>
        <w:t>PreFix</w:t>
      </w:r>
      <w:proofErr w:type="spellEnd"/>
      <w:r>
        <w:rPr>
          <w:rFonts w:ascii="仿宋" w:eastAsia="仿宋" w:hAnsi="仿宋" w:cs="Times New Roman"/>
          <w:sz w:val="24"/>
          <w:szCs w:val="24"/>
        </w:rPr>
        <w:t xml:space="preserve">: Switch Failure Prediction in Datacenter Networks “. ACM SIGMETRICS International Conference on Measurement and Modeling of Computer Systems 2018, Irvine, California, USA, June 2018 (CCF </w:t>
      </w:r>
      <w:r>
        <w:rPr>
          <w:rFonts w:ascii="仿宋" w:eastAsia="仿宋" w:hAnsi="仿宋" w:cs="Times New Roman" w:hint="eastAsia"/>
          <w:sz w:val="24"/>
          <w:szCs w:val="24"/>
        </w:rPr>
        <w:t>推荐</w:t>
      </w:r>
      <w:r>
        <w:rPr>
          <w:rFonts w:ascii="仿宋" w:eastAsia="仿宋" w:hAnsi="仿宋" w:cs="Times New Roman" w:hint="eastAsia"/>
          <w:sz w:val="24"/>
          <w:szCs w:val="24"/>
        </w:rPr>
        <w:t>B</w:t>
      </w:r>
      <w:r>
        <w:rPr>
          <w:rFonts w:ascii="仿宋" w:eastAsia="仿宋" w:hAnsi="仿宋" w:cs="Times New Roman" w:hint="eastAsia"/>
          <w:sz w:val="24"/>
          <w:szCs w:val="24"/>
        </w:rPr>
        <w:t>类会议</w:t>
      </w:r>
      <w:r>
        <w:rPr>
          <w:rFonts w:ascii="仿宋" w:eastAsia="仿宋" w:hAnsi="仿宋" w:cs="Times New Roman" w:hint="eastAsia"/>
          <w:sz w:val="24"/>
          <w:szCs w:val="24"/>
        </w:rPr>
        <w:t>)</w:t>
      </w:r>
      <w:proofErr w:type="gramStart"/>
      <w:r>
        <w:rPr>
          <w:rFonts w:ascii="仿宋" w:eastAsia="仿宋" w:hAnsi="仿宋" w:cs="Times New Roman" w:hint="eastAsia"/>
          <w:sz w:val="24"/>
          <w:szCs w:val="24"/>
        </w:rPr>
        <w:t>”</w:t>
      </w:r>
      <w:proofErr w:type="gramEnd"/>
      <w:r>
        <w:rPr>
          <w:rFonts w:ascii="仿宋" w:eastAsia="仿宋" w:hAnsi="仿宋" w:cs="Times New Roman" w:hint="eastAsia"/>
          <w:sz w:val="24"/>
          <w:szCs w:val="24"/>
        </w:rPr>
        <w:t>，</w:t>
      </w:r>
      <w:proofErr w:type="gramStart"/>
      <w:r>
        <w:rPr>
          <w:rFonts w:ascii="仿宋" w:eastAsia="仿宋" w:hAnsi="仿宋" w:cs="Times New Roman" w:hint="eastAsia"/>
          <w:sz w:val="24"/>
          <w:szCs w:val="24"/>
        </w:rPr>
        <w:t>“</w:t>
      </w:r>
      <w:proofErr w:type="spellStart"/>
      <w:proofErr w:type="gramEnd"/>
      <w:r>
        <w:rPr>
          <w:rFonts w:ascii="仿宋" w:eastAsia="仿宋" w:hAnsi="仿宋" w:cs="Times New Roman"/>
          <w:sz w:val="24"/>
          <w:szCs w:val="24"/>
        </w:rPr>
        <w:t>Shenglin</w:t>
      </w:r>
      <w:proofErr w:type="spellEnd"/>
      <w:r>
        <w:rPr>
          <w:rFonts w:ascii="仿宋" w:eastAsia="仿宋" w:hAnsi="仿宋" w:cs="Times New Roman"/>
          <w:sz w:val="24"/>
          <w:szCs w:val="24"/>
        </w:rPr>
        <w:t xml:space="preserve"> Zhang, </w:t>
      </w:r>
      <w:proofErr w:type="spellStart"/>
      <w:r>
        <w:rPr>
          <w:rFonts w:ascii="仿宋" w:eastAsia="仿宋" w:hAnsi="仿宋" w:cs="Times New Roman"/>
          <w:sz w:val="24"/>
          <w:szCs w:val="24"/>
        </w:rPr>
        <w:t>Weibin</w:t>
      </w:r>
      <w:proofErr w:type="spellEnd"/>
      <w:r>
        <w:rPr>
          <w:rFonts w:ascii="仿宋" w:eastAsia="仿宋" w:hAnsi="仿宋" w:cs="Times New Roman"/>
          <w:sz w:val="24"/>
          <w:szCs w:val="24"/>
        </w:rPr>
        <w:t xml:space="preserve"> Meng, </w:t>
      </w:r>
      <w:proofErr w:type="spellStart"/>
      <w:r>
        <w:rPr>
          <w:rFonts w:ascii="仿宋" w:eastAsia="仿宋" w:hAnsi="仿宋" w:cs="Times New Roman"/>
          <w:sz w:val="24"/>
          <w:szCs w:val="24"/>
        </w:rPr>
        <w:t>Jiaha</w:t>
      </w:r>
      <w:r>
        <w:rPr>
          <w:rFonts w:ascii="仿宋" w:eastAsia="仿宋" w:hAnsi="仿宋" w:cs="Times New Roman"/>
          <w:sz w:val="24"/>
          <w:szCs w:val="24"/>
        </w:rPr>
        <w:t>o</w:t>
      </w:r>
      <w:proofErr w:type="spellEnd"/>
      <w:r>
        <w:rPr>
          <w:rFonts w:ascii="仿宋" w:eastAsia="仿宋" w:hAnsi="仿宋" w:cs="Times New Roman"/>
          <w:sz w:val="24"/>
          <w:szCs w:val="24"/>
        </w:rPr>
        <w:t xml:space="preserve"> Bu, Sen Yang, Ying Liu, Dan Pei, Jun (Jim) Xu, Yu Chen, Hui Dong, </w:t>
      </w:r>
      <w:proofErr w:type="spellStart"/>
      <w:r>
        <w:rPr>
          <w:rFonts w:ascii="仿宋" w:eastAsia="仿宋" w:hAnsi="仿宋" w:cs="Times New Roman"/>
          <w:sz w:val="24"/>
          <w:szCs w:val="24"/>
        </w:rPr>
        <w:t>Xianping</w:t>
      </w:r>
      <w:proofErr w:type="spellEnd"/>
      <w:r>
        <w:rPr>
          <w:rFonts w:ascii="仿宋" w:eastAsia="仿宋" w:hAnsi="仿宋" w:cs="Times New Roman"/>
          <w:sz w:val="24"/>
          <w:szCs w:val="24"/>
        </w:rPr>
        <w:t xml:space="preserve"> Qu, Lei Song. “Syslog Processing for Switch Failure Diagnosis and Prediction in Datacenter Networks”, IEEE/ACM International Symposium on Quality of Service (IWQOS), VILANOVA I LA</w:t>
      </w:r>
      <w:r>
        <w:rPr>
          <w:rFonts w:ascii="仿宋" w:eastAsia="仿宋" w:hAnsi="仿宋" w:cs="Times New Roman"/>
          <w:sz w:val="24"/>
          <w:szCs w:val="24"/>
        </w:rPr>
        <w:t xml:space="preserve"> GELTR</w:t>
      </w:r>
      <w:r>
        <w:rPr>
          <w:rFonts w:ascii="Calibri" w:eastAsia="仿宋" w:hAnsi="Calibri" w:cs="Calibri"/>
          <w:sz w:val="24"/>
          <w:szCs w:val="24"/>
        </w:rPr>
        <w:t>Ú</w:t>
      </w:r>
      <w:r>
        <w:rPr>
          <w:rFonts w:ascii="仿宋" w:eastAsia="仿宋" w:hAnsi="仿宋" w:cs="Times New Roman"/>
          <w:sz w:val="24"/>
          <w:szCs w:val="24"/>
        </w:rPr>
        <w:t xml:space="preserve">, SPAIN, June 2017 (CCF </w:t>
      </w:r>
      <w:r>
        <w:rPr>
          <w:rFonts w:ascii="仿宋" w:eastAsia="仿宋" w:hAnsi="仿宋" w:cs="Times New Roman"/>
          <w:sz w:val="24"/>
          <w:szCs w:val="24"/>
        </w:rPr>
        <w:t>推荐</w:t>
      </w:r>
      <w:r>
        <w:rPr>
          <w:rFonts w:ascii="仿宋" w:eastAsia="仿宋" w:hAnsi="仿宋" w:cs="Times New Roman"/>
          <w:sz w:val="24"/>
          <w:szCs w:val="24"/>
        </w:rPr>
        <w:t xml:space="preserve"> B </w:t>
      </w:r>
      <w:r>
        <w:rPr>
          <w:rFonts w:ascii="仿宋" w:eastAsia="仿宋" w:hAnsi="仿宋" w:cs="Times New Roman"/>
          <w:sz w:val="24"/>
          <w:szCs w:val="24"/>
        </w:rPr>
        <w:t>类会议</w:t>
      </w:r>
      <w:r>
        <w:rPr>
          <w:rFonts w:ascii="仿宋" w:eastAsia="仿宋" w:hAnsi="仿宋" w:cs="Times New Roman"/>
          <w:sz w:val="24"/>
          <w:szCs w:val="24"/>
        </w:rPr>
        <w:t>)</w:t>
      </w:r>
      <w:proofErr w:type="gramStart"/>
      <w:r>
        <w:rPr>
          <w:rFonts w:ascii="仿宋" w:eastAsia="仿宋" w:hAnsi="仿宋" w:cs="Times New Roman" w:hint="eastAsia"/>
          <w:sz w:val="24"/>
          <w:szCs w:val="24"/>
        </w:rPr>
        <w:t>”</w:t>
      </w:r>
      <w:proofErr w:type="gramEnd"/>
      <w:r>
        <w:rPr>
          <w:rFonts w:ascii="仿宋" w:eastAsia="仿宋" w:hAnsi="仿宋" w:cs="Times New Roman" w:hint="eastAsia"/>
          <w:sz w:val="24"/>
          <w:szCs w:val="24"/>
        </w:rPr>
        <w:t>等。</w:t>
      </w:r>
    </w:p>
    <w:p w14:paraId="03D259AF" w14:textId="77777777" w:rsidR="00B97DDD" w:rsidRDefault="00FE0308">
      <w:pPr>
        <w:pStyle w:val="2"/>
        <w:numPr>
          <w:ilvl w:val="0"/>
          <w:numId w:val="1"/>
        </w:numPr>
        <w:rPr>
          <w:rFonts w:ascii="Times New Roman" w:eastAsia="仿宋" w:hAnsi="Times New Roman" w:cs="Times New Roman"/>
          <w:bCs w:val="0"/>
          <w:sz w:val="28"/>
        </w:rPr>
      </w:pPr>
      <w:bookmarkStart w:id="62" w:name="_Toc63852219"/>
      <w:r>
        <w:rPr>
          <w:rFonts w:ascii="Times New Roman" w:eastAsia="仿宋" w:hAnsi="Times New Roman" w:cs="Times New Roman"/>
          <w:bCs w:val="0"/>
          <w:sz w:val="28"/>
        </w:rPr>
        <w:t>实施方案</w:t>
      </w:r>
      <w:bookmarkEnd w:id="62"/>
    </w:p>
    <w:p w14:paraId="37C73E74" w14:textId="77777777" w:rsidR="00B97DDD" w:rsidRDefault="00FE0308">
      <w:pPr>
        <w:spacing w:afterLines="50" w:after="156" w:line="288" w:lineRule="auto"/>
        <w:jc w:val="left"/>
        <w:outlineLvl w:val="2"/>
        <w:rPr>
          <w:rFonts w:ascii="Times New Roman" w:eastAsia="仿宋" w:hAnsi="Times New Roman" w:cs="Times New Roman"/>
          <w:b/>
          <w:bCs/>
          <w:sz w:val="24"/>
          <w:szCs w:val="28"/>
        </w:rPr>
      </w:pPr>
      <w:bookmarkStart w:id="63" w:name="_Toc63852220"/>
      <w:r>
        <w:rPr>
          <w:rFonts w:ascii="Times New Roman" w:eastAsia="仿宋" w:hAnsi="Times New Roman" w:cs="Times New Roman"/>
          <w:b/>
          <w:bCs/>
          <w:sz w:val="24"/>
          <w:szCs w:val="28"/>
        </w:rPr>
        <w:t>1</w:t>
      </w:r>
      <w:r>
        <w:rPr>
          <w:rFonts w:ascii="Times New Roman" w:eastAsia="仿宋" w:hAnsi="Times New Roman" w:cs="Times New Roman"/>
          <w:b/>
          <w:bCs/>
          <w:sz w:val="24"/>
          <w:szCs w:val="28"/>
        </w:rPr>
        <w:t>、技术路线、研究方法</w:t>
      </w:r>
      <w:bookmarkEnd w:id="63"/>
    </w:p>
    <w:p w14:paraId="71B3C499"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1</w:t>
      </w:r>
      <w:r>
        <w:rPr>
          <w:rFonts w:ascii="仿宋" w:eastAsia="仿宋" w:hAnsi="仿宋" w:cs="Times New Roman"/>
          <w:b/>
          <w:sz w:val="24"/>
          <w:szCs w:val="24"/>
        </w:rPr>
        <w:t>：设计并实现准确、高效的</w:t>
      </w:r>
      <w:r>
        <w:rPr>
          <w:rFonts w:ascii="仿宋" w:eastAsia="仿宋" w:hAnsi="仿宋" w:cs="Times New Roman"/>
          <w:b/>
          <w:sz w:val="24"/>
          <w:szCs w:val="24"/>
        </w:rPr>
        <w:t>NFV</w:t>
      </w:r>
      <w:r>
        <w:rPr>
          <w:rFonts w:ascii="仿宋" w:eastAsia="仿宋" w:hAnsi="仿宋" w:cs="Times New Roman"/>
          <w:b/>
          <w:sz w:val="24"/>
          <w:szCs w:val="24"/>
        </w:rPr>
        <w:t>运行日志模式发现算法及面向实时检索的日志压缩算法。</w:t>
      </w:r>
    </w:p>
    <w:p w14:paraId="188A2755" w14:textId="77777777" w:rsidR="00B97DDD" w:rsidRPr="00B97DDD" w:rsidRDefault="00FE0308">
      <w:pPr>
        <w:spacing w:line="360" w:lineRule="auto"/>
        <w:ind w:firstLineChars="200" w:firstLine="480"/>
        <w:rPr>
          <w:rFonts w:ascii="仿宋" w:eastAsia="仿宋" w:hAnsi="仿宋" w:cs="Times New Roman"/>
          <w:sz w:val="24"/>
          <w:szCs w:val="24"/>
          <w:highlight w:val="yellow"/>
          <w:rPrChange w:id="64" w:author="赵咏欣" w:date="2021-12-06T15:28:00Z">
            <w:rPr>
              <w:rFonts w:ascii="仿宋" w:eastAsia="仿宋" w:hAnsi="仿宋" w:cs="Times New Roman"/>
              <w:sz w:val="24"/>
              <w:szCs w:val="24"/>
            </w:rPr>
          </w:rPrChange>
        </w:rPr>
      </w:pPr>
      <w:proofErr w:type="gramStart"/>
      <w:r>
        <w:rPr>
          <w:rFonts w:ascii="仿宋" w:eastAsia="仿宋" w:hAnsi="仿宋" w:cs="Times New Roman"/>
          <w:sz w:val="24"/>
          <w:szCs w:val="24"/>
          <w:highlight w:val="yellow"/>
          <w:rPrChange w:id="65" w:author="赵咏欣" w:date="2021-12-06T15:28:00Z">
            <w:rPr>
              <w:rFonts w:ascii="仿宋" w:eastAsia="仿宋" w:hAnsi="仿宋" w:cs="Times New Roman"/>
              <w:sz w:val="24"/>
              <w:szCs w:val="24"/>
            </w:rPr>
          </w:rPrChange>
        </w:rPr>
        <w:t>本任务</w:t>
      </w:r>
      <w:proofErr w:type="gramEnd"/>
      <w:r>
        <w:rPr>
          <w:rFonts w:ascii="仿宋" w:eastAsia="仿宋" w:hAnsi="仿宋" w:cs="Times New Roman"/>
          <w:sz w:val="24"/>
          <w:szCs w:val="24"/>
          <w:highlight w:val="yellow"/>
          <w:rPrChange w:id="66" w:author="赵咏欣" w:date="2021-12-06T15:28:00Z">
            <w:rPr>
              <w:rFonts w:ascii="仿宋" w:eastAsia="仿宋" w:hAnsi="仿宋" w:cs="Times New Roman"/>
              <w:sz w:val="24"/>
              <w:szCs w:val="24"/>
            </w:rPr>
          </w:rPrChange>
        </w:rPr>
        <w:t>首先要克服现有的日志解析方法适应性方面的两个缺陷：服务内的适应性和</w:t>
      </w:r>
      <w:proofErr w:type="gramStart"/>
      <w:r>
        <w:rPr>
          <w:rFonts w:ascii="仿宋" w:eastAsia="仿宋" w:hAnsi="仿宋" w:cs="Times New Roman"/>
          <w:sz w:val="24"/>
          <w:szCs w:val="24"/>
          <w:highlight w:val="yellow"/>
          <w:rPrChange w:id="67" w:author="赵咏欣" w:date="2021-12-06T15:28:00Z">
            <w:rPr>
              <w:rFonts w:ascii="仿宋" w:eastAsia="仿宋" w:hAnsi="仿宋" w:cs="Times New Roman"/>
              <w:sz w:val="24"/>
              <w:szCs w:val="24"/>
            </w:rPr>
          </w:rPrChange>
        </w:rPr>
        <w:t>跨服务</w:t>
      </w:r>
      <w:proofErr w:type="gramEnd"/>
      <w:r>
        <w:rPr>
          <w:rFonts w:ascii="仿宋" w:eastAsia="仿宋" w:hAnsi="仿宋" w:cs="Times New Roman"/>
          <w:sz w:val="24"/>
          <w:szCs w:val="24"/>
          <w:highlight w:val="yellow"/>
          <w:rPrChange w:id="68" w:author="赵咏欣" w:date="2021-12-06T15:28:00Z">
            <w:rPr>
              <w:rFonts w:ascii="仿宋" w:eastAsia="仿宋" w:hAnsi="仿宋" w:cs="Times New Roman"/>
              <w:sz w:val="24"/>
              <w:szCs w:val="24"/>
            </w:rPr>
          </w:rPrChange>
        </w:rPr>
        <w:t>的适应性。对于服务内部而言，需要实现模板自适应更新；对于</w:t>
      </w:r>
      <w:proofErr w:type="gramStart"/>
      <w:r>
        <w:rPr>
          <w:rFonts w:ascii="仿宋" w:eastAsia="仿宋" w:hAnsi="仿宋" w:cs="Times New Roman"/>
          <w:sz w:val="24"/>
          <w:szCs w:val="24"/>
          <w:highlight w:val="yellow"/>
          <w:rPrChange w:id="69" w:author="赵咏欣" w:date="2021-12-06T15:28:00Z">
            <w:rPr>
              <w:rFonts w:ascii="仿宋" w:eastAsia="仿宋" w:hAnsi="仿宋" w:cs="Times New Roman"/>
              <w:sz w:val="24"/>
              <w:szCs w:val="24"/>
            </w:rPr>
          </w:rPrChange>
        </w:rPr>
        <w:t>跨服务</w:t>
      </w:r>
      <w:proofErr w:type="gramEnd"/>
      <w:r>
        <w:rPr>
          <w:rFonts w:ascii="仿宋" w:eastAsia="仿宋" w:hAnsi="仿宋" w:cs="Times New Roman"/>
          <w:sz w:val="24"/>
          <w:szCs w:val="24"/>
          <w:highlight w:val="yellow"/>
          <w:rPrChange w:id="70" w:author="赵咏欣" w:date="2021-12-06T15:28:00Z">
            <w:rPr>
              <w:rFonts w:ascii="仿宋" w:eastAsia="仿宋" w:hAnsi="仿宋" w:cs="Times New Roman"/>
              <w:sz w:val="24"/>
              <w:szCs w:val="24"/>
            </w:rPr>
          </w:rPrChange>
        </w:rPr>
        <w:t>的适应性，需要实现，对于能自动适应不同服务器</w:t>
      </w:r>
      <w:r>
        <w:rPr>
          <w:rFonts w:ascii="仿宋" w:eastAsia="仿宋" w:hAnsi="仿宋" w:cs="Times New Roman"/>
          <w:sz w:val="24"/>
          <w:szCs w:val="24"/>
          <w:highlight w:val="yellow"/>
          <w:rPrChange w:id="71" w:author="赵咏欣" w:date="2021-12-06T15:28:00Z">
            <w:rPr>
              <w:rFonts w:ascii="仿宋" w:eastAsia="仿宋" w:hAnsi="仿宋" w:cs="Times New Roman"/>
              <w:sz w:val="24"/>
              <w:szCs w:val="24"/>
            </w:rPr>
          </w:rPrChange>
        </w:rPr>
        <w:t>NFV</w:t>
      </w:r>
      <w:r>
        <w:rPr>
          <w:rFonts w:ascii="仿宋" w:eastAsia="仿宋" w:hAnsi="仿宋" w:cs="Times New Roman"/>
          <w:sz w:val="24"/>
          <w:szCs w:val="24"/>
          <w:highlight w:val="yellow"/>
          <w:rPrChange w:id="72" w:author="赵咏欣" w:date="2021-12-06T15:28:00Z">
            <w:rPr>
              <w:rFonts w:ascii="仿宋" w:eastAsia="仿宋" w:hAnsi="仿宋" w:cs="Times New Roman"/>
              <w:sz w:val="24"/>
              <w:szCs w:val="24"/>
            </w:rPr>
          </w:rPrChange>
        </w:rPr>
        <w:t>日志的通用性模板。</w:t>
      </w:r>
    </w:p>
    <w:p w14:paraId="0713A433" w14:textId="77777777" w:rsidR="00B97DDD" w:rsidRPr="00B97DDD" w:rsidRDefault="00FE0308">
      <w:pPr>
        <w:spacing w:line="360" w:lineRule="auto"/>
        <w:ind w:firstLineChars="200" w:firstLine="480"/>
        <w:rPr>
          <w:rFonts w:ascii="仿宋" w:eastAsia="仿宋" w:hAnsi="仿宋" w:cs="Times New Roman"/>
          <w:sz w:val="24"/>
          <w:szCs w:val="24"/>
          <w:highlight w:val="yellow"/>
          <w:rPrChange w:id="73" w:author="赵咏欣" w:date="2021-12-06T15:28:00Z">
            <w:rPr>
              <w:rFonts w:ascii="仿宋" w:eastAsia="仿宋" w:hAnsi="仿宋" w:cs="Times New Roman"/>
              <w:sz w:val="24"/>
              <w:szCs w:val="24"/>
            </w:rPr>
          </w:rPrChange>
        </w:rPr>
      </w:pPr>
      <w:bookmarkStart w:id="74" w:name="_Hlk65087611"/>
      <w:r>
        <w:rPr>
          <w:rFonts w:ascii="仿宋" w:eastAsia="仿宋" w:hAnsi="仿宋" w:cs="Times New Roman" w:hint="eastAsia"/>
          <w:sz w:val="24"/>
          <w:szCs w:val="24"/>
          <w:highlight w:val="yellow"/>
          <w:rPrChange w:id="75" w:author="赵咏欣" w:date="2021-12-06T15:28:00Z">
            <w:rPr>
              <w:rFonts w:ascii="仿宋" w:eastAsia="仿宋" w:hAnsi="仿宋" w:cs="Times New Roman" w:hint="eastAsia"/>
              <w:sz w:val="24"/>
              <w:szCs w:val="24"/>
            </w:rPr>
          </w:rPrChange>
        </w:rPr>
        <w:t>我们首先</w:t>
      </w:r>
      <w:r>
        <w:rPr>
          <w:rFonts w:ascii="仿宋" w:eastAsia="仿宋" w:hAnsi="仿宋" w:cs="Times New Roman"/>
          <w:sz w:val="24"/>
          <w:szCs w:val="24"/>
          <w:highlight w:val="yellow"/>
          <w:rPrChange w:id="76" w:author="赵咏欣" w:date="2021-12-06T15:28:00Z">
            <w:rPr>
              <w:rFonts w:ascii="仿宋" w:eastAsia="仿宋" w:hAnsi="仿宋" w:cs="Times New Roman"/>
              <w:sz w:val="24"/>
              <w:szCs w:val="24"/>
            </w:rPr>
          </w:rPrChange>
        </w:rPr>
        <w:t>将日志转换成为</w:t>
      </w:r>
      <w:r>
        <w:rPr>
          <w:rFonts w:ascii="仿宋" w:eastAsia="仿宋" w:hAnsi="仿宋" w:cs="Times New Roman"/>
          <w:sz w:val="24"/>
          <w:szCs w:val="24"/>
          <w:highlight w:val="yellow"/>
          <w:rPrChange w:id="77" w:author="赵咏欣" w:date="2021-12-06T15:28:00Z">
            <w:rPr>
              <w:rFonts w:ascii="仿宋" w:eastAsia="仿宋" w:hAnsi="仿宋" w:cs="Times New Roman"/>
              <w:sz w:val="24"/>
              <w:szCs w:val="24"/>
            </w:rPr>
          </w:rPrChange>
        </w:rPr>
        <w:t>“</w:t>
      </w:r>
      <w:r>
        <w:rPr>
          <w:rFonts w:ascii="仿宋" w:eastAsia="仿宋" w:hAnsi="仿宋" w:cs="Times New Roman"/>
          <w:sz w:val="24"/>
          <w:szCs w:val="24"/>
          <w:highlight w:val="yellow"/>
          <w:rPrChange w:id="78" w:author="赵咏欣" w:date="2021-12-06T15:28:00Z">
            <w:rPr>
              <w:rFonts w:ascii="仿宋" w:eastAsia="仿宋" w:hAnsi="仿宋" w:cs="Times New Roman"/>
              <w:sz w:val="24"/>
              <w:szCs w:val="24"/>
            </w:rPr>
          </w:rPrChange>
        </w:rPr>
        <w:t>模板编号</w:t>
      </w:r>
      <w:r>
        <w:rPr>
          <w:rFonts w:ascii="仿宋" w:eastAsia="仿宋" w:hAnsi="仿宋" w:cs="Times New Roman"/>
          <w:sz w:val="24"/>
          <w:szCs w:val="24"/>
          <w:highlight w:val="yellow"/>
          <w:rPrChange w:id="79" w:author="赵咏欣" w:date="2021-12-06T15:28:00Z">
            <w:rPr>
              <w:rFonts w:ascii="仿宋" w:eastAsia="仿宋" w:hAnsi="仿宋" w:cs="Times New Roman"/>
              <w:sz w:val="24"/>
              <w:szCs w:val="24"/>
            </w:rPr>
          </w:rPrChange>
        </w:rPr>
        <w:t>+</w:t>
      </w:r>
      <w:r>
        <w:rPr>
          <w:rFonts w:ascii="仿宋" w:eastAsia="仿宋" w:hAnsi="仿宋" w:cs="Times New Roman"/>
          <w:sz w:val="24"/>
          <w:szCs w:val="24"/>
          <w:highlight w:val="yellow"/>
          <w:rPrChange w:id="80" w:author="赵咏欣" w:date="2021-12-06T15:28:00Z">
            <w:rPr>
              <w:rFonts w:ascii="仿宋" w:eastAsia="仿宋" w:hAnsi="仿宋" w:cs="Times New Roman"/>
              <w:sz w:val="24"/>
              <w:szCs w:val="24"/>
            </w:rPr>
          </w:rPrChange>
        </w:rPr>
        <w:t>变量</w:t>
      </w:r>
      <w:r>
        <w:rPr>
          <w:rFonts w:ascii="仿宋" w:eastAsia="仿宋" w:hAnsi="仿宋" w:cs="Times New Roman"/>
          <w:sz w:val="24"/>
          <w:szCs w:val="24"/>
          <w:highlight w:val="yellow"/>
          <w:rPrChange w:id="81" w:author="赵咏欣" w:date="2021-12-06T15:28:00Z">
            <w:rPr>
              <w:rFonts w:ascii="仿宋" w:eastAsia="仿宋" w:hAnsi="仿宋" w:cs="Times New Roman"/>
              <w:sz w:val="24"/>
              <w:szCs w:val="24"/>
            </w:rPr>
          </w:rPrChange>
        </w:rPr>
        <w:t>”</w:t>
      </w:r>
      <w:r>
        <w:rPr>
          <w:rFonts w:ascii="仿宋" w:eastAsia="仿宋" w:hAnsi="仿宋" w:cs="Times New Roman"/>
          <w:sz w:val="24"/>
          <w:szCs w:val="24"/>
          <w:highlight w:val="yellow"/>
          <w:rPrChange w:id="82" w:author="赵咏欣" w:date="2021-12-06T15:28:00Z">
            <w:rPr>
              <w:rFonts w:ascii="仿宋" w:eastAsia="仿宋" w:hAnsi="仿宋" w:cs="Times New Roman"/>
              <w:sz w:val="24"/>
              <w:szCs w:val="24"/>
            </w:rPr>
          </w:rPrChange>
        </w:rPr>
        <w:t>（例如</w:t>
      </w:r>
      <w:r>
        <w:rPr>
          <w:rFonts w:ascii="仿宋" w:eastAsia="仿宋" w:hAnsi="仿宋" w:cs="Times New Roman"/>
          <w:sz w:val="24"/>
          <w:szCs w:val="24"/>
          <w:highlight w:val="yellow"/>
          <w:rPrChange w:id="83" w:author="赵咏欣" w:date="2021-12-06T15:28:00Z">
            <w:rPr>
              <w:rFonts w:ascii="仿宋" w:eastAsia="仿宋" w:hAnsi="仿宋" w:cs="Times New Roman"/>
              <w:sz w:val="24"/>
              <w:szCs w:val="24"/>
            </w:rPr>
          </w:rPrChange>
        </w:rPr>
        <w:t>“T1+ae3”</w:t>
      </w:r>
      <w:r>
        <w:rPr>
          <w:rFonts w:ascii="仿宋" w:eastAsia="仿宋" w:hAnsi="仿宋" w:cs="Times New Roman"/>
          <w:sz w:val="24"/>
          <w:szCs w:val="24"/>
          <w:highlight w:val="yellow"/>
          <w:rPrChange w:id="84" w:author="赵咏欣" w:date="2021-12-06T15:28:00Z">
            <w:rPr>
              <w:rFonts w:ascii="仿宋" w:eastAsia="仿宋" w:hAnsi="仿宋" w:cs="Times New Roman"/>
              <w:sz w:val="24"/>
              <w:szCs w:val="24"/>
            </w:rPr>
          </w:rPrChange>
        </w:rPr>
        <w:t>），这样就节省了大量的存储空间。基于模板的日志压缩也需要对任何给定的日志提供相应的模板。换句话说，它也需要一种适应性的日志解析方法。</w:t>
      </w:r>
    </w:p>
    <w:p w14:paraId="178EF479" w14:textId="77777777" w:rsidR="00B97DDD" w:rsidRPr="00B97DDD" w:rsidRDefault="00FE0308">
      <w:pPr>
        <w:spacing w:line="360" w:lineRule="auto"/>
        <w:ind w:firstLineChars="200" w:firstLine="480"/>
        <w:rPr>
          <w:rFonts w:ascii="仿宋" w:eastAsia="仿宋" w:hAnsi="仿宋" w:cs="Times New Roman"/>
          <w:sz w:val="24"/>
          <w:szCs w:val="24"/>
          <w:highlight w:val="yellow"/>
          <w:rPrChange w:id="85" w:author="赵咏欣" w:date="2021-12-06T15:28:00Z">
            <w:rPr>
              <w:rFonts w:ascii="仿宋" w:eastAsia="仿宋" w:hAnsi="仿宋" w:cs="Times New Roman"/>
              <w:sz w:val="24"/>
              <w:szCs w:val="24"/>
            </w:rPr>
          </w:rPrChange>
        </w:rPr>
      </w:pPr>
      <w:r>
        <w:rPr>
          <w:rFonts w:ascii="仿宋" w:eastAsia="仿宋" w:hAnsi="仿宋" w:cs="Times New Roman"/>
          <w:sz w:val="24"/>
          <w:szCs w:val="24"/>
          <w:highlight w:val="yellow"/>
          <w:rPrChange w:id="86" w:author="赵咏欣" w:date="2021-12-06T15:28:00Z">
            <w:rPr>
              <w:rFonts w:ascii="仿宋" w:eastAsia="仿宋" w:hAnsi="仿宋" w:cs="Times New Roman"/>
              <w:sz w:val="24"/>
              <w:szCs w:val="24"/>
            </w:rPr>
          </w:rPrChange>
        </w:rPr>
        <w:t>就</w:t>
      </w:r>
      <w:r>
        <w:rPr>
          <w:rFonts w:ascii="仿宋" w:eastAsia="仿宋" w:hAnsi="仿宋" w:cs="Times New Roman"/>
          <w:sz w:val="24"/>
          <w:szCs w:val="24"/>
          <w:highlight w:val="yellow"/>
          <w:rPrChange w:id="87" w:author="赵咏欣" w:date="2021-12-06T15:28:00Z">
            <w:rPr>
              <w:rFonts w:ascii="仿宋" w:eastAsia="仿宋" w:hAnsi="仿宋" w:cs="Times New Roman"/>
              <w:sz w:val="24"/>
              <w:szCs w:val="24"/>
            </w:rPr>
          </w:rPrChange>
        </w:rPr>
        <w:t>NFV</w:t>
      </w:r>
      <w:r>
        <w:rPr>
          <w:rFonts w:ascii="仿宋" w:eastAsia="仿宋" w:hAnsi="仿宋" w:cs="Times New Roman"/>
          <w:sz w:val="24"/>
          <w:szCs w:val="24"/>
          <w:highlight w:val="yellow"/>
          <w:rPrChange w:id="88" w:author="赵咏欣" w:date="2021-12-06T15:28:00Z">
            <w:rPr>
              <w:rFonts w:ascii="仿宋" w:eastAsia="仿宋" w:hAnsi="仿宋" w:cs="Times New Roman"/>
              <w:sz w:val="24"/>
              <w:szCs w:val="24"/>
            </w:rPr>
          </w:rPrChange>
        </w:rPr>
        <w:t>各网</w:t>
      </w:r>
      <w:proofErr w:type="gramStart"/>
      <w:r>
        <w:rPr>
          <w:rFonts w:ascii="仿宋" w:eastAsia="仿宋" w:hAnsi="仿宋" w:cs="Times New Roman"/>
          <w:sz w:val="24"/>
          <w:szCs w:val="24"/>
          <w:highlight w:val="yellow"/>
          <w:rPrChange w:id="89" w:author="赵咏欣" w:date="2021-12-06T15:28:00Z">
            <w:rPr>
              <w:rFonts w:ascii="仿宋" w:eastAsia="仿宋" w:hAnsi="仿宋" w:cs="Times New Roman"/>
              <w:sz w:val="24"/>
              <w:szCs w:val="24"/>
            </w:rPr>
          </w:rPrChange>
        </w:rPr>
        <w:t>元内部</w:t>
      </w:r>
      <w:proofErr w:type="gramEnd"/>
      <w:r>
        <w:rPr>
          <w:rFonts w:ascii="仿宋" w:eastAsia="仿宋" w:hAnsi="仿宋" w:cs="Times New Roman"/>
          <w:sz w:val="24"/>
          <w:szCs w:val="24"/>
          <w:highlight w:val="yellow"/>
          <w:rPrChange w:id="90" w:author="赵咏欣" w:date="2021-12-06T15:28:00Z">
            <w:rPr>
              <w:rFonts w:ascii="仿宋" w:eastAsia="仿宋" w:hAnsi="仿宋" w:cs="Times New Roman"/>
              <w:sz w:val="24"/>
              <w:szCs w:val="24"/>
            </w:rPr>
          </w:rPrChange>
        </w:rPr>
        <w:t>适应性来说，我们使用任何现存的传统模板提取方法得到单词标签。然后，我们利用训练好的本项目模型匹配服务器</w:t>
      </w:r>
      <w:r>
        <w:rPr>
          <w:rFonts w:ascii="仿宋" w:eastAsia="仿宋" w:hAnsi="仿宋" w:cs="Times New Roman"/>
          <w:sz w:val="24"/>
          <w:szCs w:val="24"/>
          <w:highlight w:val="yellow"/>
          <w:rPrChange w:id="91" w:author="赵咏欣" w:date="2021-12-06T15:28:00Z">
            <w:rPr>
              <w:rFonts w:ascii="仿宋" w:eastAsia="仿宋" w:hAnsi="仿宋" w:cs="Times New Roman"/>
              <w:sz w:val="24"/>
              <w:szCs w:val="24"/>
            </w:rPr>
          </w:rPrChange>
        </w:rPr>
        <w:t>A</w:t>
      </w:r>
      <w:r>
        <w:rPr>
          <w:rFonts w:ascii="仿宋" w:eastAsia="仿宋" w:hAnsi="仿宋" w:cs="Times New Roman"/>
          <w:sz w:val="24"/>
          <w:szCs w:val="24"/>
          <w:highlight w:val="yellow"/>
          <w:rPrChange w:id="92" w:author="赵咏欣" w:date="2021-12-06T15:28:00Z">
            <w:rPr>
              <w:rFonts w:ascii="仿宋" w:eastAsia="仿宋" w:hAnsi="仿宋" w:cs="Times New Roman"/>
              <w:sz w:val="24"/>
              <w:szCs w:val="24"/>
            </w:rPr>
          </w:rPrChange>
        </w:rPr>
        <w:t>的在线日志。如果匹配失败，它将会学习新的模板并且增量式地更新模板集合。对于</w:t>
      </w:r>
      <w:r>
        <w:rPr>
          <w:rFonts w:ascii="仿宋" w:eastAsia="仿宋" w:hAnsi="仿宋" w:cs="Times New Roman"/>
          <w:sz w:val="24"/>
          <w:szCs w:val="24"/>
          <w:highlight w:val="yellow"/>
          <w:rPrChange w:id="93" w:author="赵咏欣" w:date="2021-12-06T15:28:00Z">
            <w:rPr>
              <w:rFonts w:ascii="仿宋" w:eastAsia="仿宋" w:hAnsi="仿宋" w:cs="Times New Roman"/>
              <w:sz w:val="24"/>
              <w:szCs w:val="24"/>
            </w:rPr>
          </w:rPrChange>
        </w:rPr>
        <w:t>NFV</w:t>
      </w:r>
      <w:r>
        <w:rPr>
          <w:rFonts w:ascii="仿宋" w:eastAsia="仿宋" w:hAnsi="仿宋" w:cs="Times New Roman"/>
          <w:sz w:val="24"/>
          <w:szCs w:val="24"/>
          <w:highlight w:val="yellow"/>
          <w:rPrChange w:id="94" w:author="赵咏欣" w:date="2021-12-06T15:28:00Z">
            <w:rPr>
              <w:rFonts w:ascii="仿宋" w:eastAsia="仿宋" w:hAnsi="仿宋" w:cs="Times New Roman"/>
              <w:sz w:val="24"/>
              <w:szCs w:val="24"/>
            </w:rPr>
          </w:rPrChange>
        </w:rPr>
        <w:t>跨网元的适应性来说，我们直接使用网元</w:t>
      </w:r>
      <w:r>
        <w:rPr>
          <w:rFonts w:ascii="仿宋" w:eastAsia="仿宋" w:hAnsi="仿宋" w:cs="Times New Roman"/>
          <w:sz w:val="24"/>
          <w:szCs w:val="24"/>
          <w:highlight w:val="yellow"/>
          <w:rPrChange w:id="95" w:author="赵咏欣" w:date="2021-12-06T15:28:00Z">
            <w:rPr>
              <w:rFonts w:ascii="仿宋" w:eastAsia="仿宋" w:hAnsi="仿宋" w:cs="Times New Roman"/>
              <w:sz w:val="24"/>
              <w:szCs w:val="24"/>
            </w:rPr>
          </w:rPrChange>
        </w:rPr>
        <w:t>A</w:t>
      </w:r>
      <w:r>
        <w:rPr>
          <w:rFonts w:ascii="仿宋" w:eastAsia="仿宋" w:hAnsi="仿宋" w:cs="Times New Roman"/>
          <w:sz w:val="24"/>
          <w:szCs w:val="24"/>
          <w:highlight w:val="yellow"/>
          <w:rPrChange w:id="96" w:author="赵咏欣" w:date="2021-12-06T15:28:00Z">
            <w:rPr>
              <w:rFonts w:ascii="仿宋" w:eastAsia="仿宋" w:hAnsi="仿宋" w:cs="Times New Roman"/>
              <w:sz w:val="24"/>
              <w:szCs w:val="24"/>
            </w:rPr>
          </w:rPrChange>
        </w:rPr>
        <w:t>的日志训练得到本项目的模型，然后去</w:t>
      </w:r>
      <w:proofErr w:type="gramStart"/>
      <w:r>
        <w:rPr>
          <w:rFonts w:ascii="仿宋" w:eastAsia="仿宋" w:hAnsi="仿宋" w:cs="Times New Roman"/>
          <w:sz w:val="24"/>
          <w:szCs w:val="24"/>
          <w:highlight w:val="yellow"/>
          <w:rPrChange w:id="97" w:author="赵咏欣" w:date="2021-12-06T15:28:00Z">
            <w:rPr>
              <w:rFonts w:ascii="仿宋" w:eastAsia="仿宋" w:hAnsi="仿宋" w:cs="Times New Roman"/>
              <w:sz w:val="24"/>
              <w:szCs w:val="24"/>
            </w:rPr>
          </w:rPrChange>
        </w:rPr>
        <w:t>匹配网</w:t>
      </w:r>
      <w:proofErr w:type="gramEnd"/>
      <w:r>
        <w:rPr>
          <w:rFonts w:ascii="仿宋" w:eastAsia="仿宋" w:hAnsi="仿宋" w:cs="Times New Roman"/>
          <w:sz w:val="24"/>
          <w:szCs w:val="24"/>
          <w:highlight w:val="yellow"/>
          <w:rPrChange w:id="98" w:author="赵咏欣" w:date="2021-12-06T15:28:00Z">
            <w:rPr>
              <w:rFonts w:ascii="仿宋" w:eastAsia="仿宋" w:hAnsi="仿宋" w:cs="Times New Roman"/>
              <w:sz w:val="24"/>
              <w:szCs w:val="24"/>
            </w:rPr>
          </w:rPrChange>
        </w:rPr>
        <w:lastRenderedPageBreak/>
        <w:t>元</w:t>
      </w:r>
      <w:r>
        <w:rPr>
          <w:rFonts w:ascii="仿宋" w:eastAsia="仿宋" w:hAnsi="仿宋" w:cs="Times New Roman"/>
          <w:sz w:val="24"/>
          <w:szCs w:val="24"/>
          <w:highlight w:val="yellow"/>
          <w:rPrChange w:id="99" w:author="赵咏欣" w:date="2021-12-06T15:28:00Z">
            <w:rPr>
              <w:rFonts w:ascii="仿宋" w:eastAsia="仿宋" w:hAnsi="仿宋" w:cs="Times New Roman"/>
              <w:sz w:val="24"/>
              <w:szCs w:val="24"/>
            </w:rPr>
          </w:rPrChange>
        </w:rPr>
        <w:t>B</w:t>
      </w:r>
      <w:r>
        <w:rPr>
          <w:rFonts w:ascii="仿宋" w:eastAsia="仿宋" w:hAnsi="仿宋" w:cs="Times New Roman"/>
          <w:sz w:val="24"/>
          <w:szCs w:val="24"/>
          <w:highlight w:val="yellow"/>
          <w:rPrChange w:id="100" w:author="赵咏欣" w:date="2021-12-06T15:28:00Z">
            <w:rPr>
              <w:rFonts w:ascii="仿宋" w:eastAsia="仿宋" w:hAnsi="仿宋" w:cs="Times New Roman"/>
              <w:sz w:val="24"/>
              <w:szCs w:val="24"/>
            </w:rPr>
          </w:rPrChange>
        </w:rPr>
        <w:t>的在线日志。</w:t>
      </w:r>
      <w:bookmarkEnd w:id="74"/>
    </w:p>
    <w:p w14:paraId="6245856B"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2</w:t>
      </w:r>
      <w:r>
        <w:rPr>
          <w:rFonts w:ascii="仿宋" w:eastAsia="仿宋" w:hAnsi="仿宋" w:cs="Times New Roman"/>
          <w:b/>
          <w:sz w:val="24"/>
          <w:szCs w:val="24"/>
        </w:rPr>
        <w:t>：设计并实现无线网多</w:t>
      </w:r>
      <w:r>
        <w:rPr>
          <w:rFonts w:ascii="仿宋" w:eastAsia="仿宋" w:hAnsi="仿宋" w:cs="Times New Roman"/>
          <w:b/>
          <w:sz w:val="24"/>
          <w:szCs w:val="24"/>
        </w:rPr>
        <w:t>时间序列聚类及异常检测的通用性方案。</w:t>
      </w:r>
    </w:p>
    <w:p w14:paraId="201C544E"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首先对无线网大规模网元的多指标数据进行基于形状的聚类，同一类内的多指标数据形状相似；然后对于同一类内的数据提取中心数据，学习和训练一个共有的无监督多指标异常检测模型。因此，本课题主要分为两部分技术：多指标数据聚类和无监督多指标异常检测。</w:t>
      </w:r>
    </w:p>
    <w:p w14:paraId="79DB0687" w14:textId="77777777" w:rsidR="00B97DDD" w:rsidRDefault="00FE0308">
      <w:pPr>
        <w:pStyle w:val="af9"/>
        <w:numPr>
          <w:ilvl w:val="0"/>
          <w:numId w:val="2"/>
        </w:numPr>
        <w:spacing w:line="360" w:lineRule="auto"/>
        <w:ind w:firstLineChars="0"/>
        <w:rPr>
          <w:rFonts w:ascii="仿宋" w:eastAsia="仿宋" w:hAnsi="仿宋" w:cs="Times New Roman"/>
          <w:sz w:val="24"/>
          <w:szCs w:val="24"/>
        </w:rPr>
      </w:pPr>
      <w:r>
        <w:rPr>
          <w:rFonts w:ascii="仿宋" w:eastAsia="仿宋" w:hAnsi="仿宋" w:cs="Times New Roman"/>
          <w:sz w:val="24"/>
          <w:szCs w:val="24"/>
        </w:rPr>
        <w:t>指标聚类技术方案</w:t>
      </w:r>
    </w:p>
    <w:p w14:paraId="6296733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指标聚类算法的设计，主要包括三个部分。</w:t>
      </w:r>
    </w:p>
    <w:p w14:paraId="40CEB65C" w14:textId="77777777" w:rsidR="00B97DDD" w:rsidRDefault="00FE0308">
      <w:pPr>
        <w:pStyle w:val="af9"/>
        <w:numPr>
          <w:ilvl w:val="0"/>
          <w:numId w:val="3"/>
        </w:numPr>
        <w:spacing w:line="360" w:lineRule="auto"/>
        <w:ind w:firstLineChars="0"/>
        <w:rPr>
          <w:rFonts w:ascii="仿宋" w:eastAsia="仿宋" w:hAnsi="仿宋" w:cs="Times New Roman"/>
          <w:sz w:val="24"/>
          <w:szCs w:val="24"/>
        </w:rPr>
      </w:pPr>
      <w:r>
        <w:rPr>
          <w:rFonts w:ascii="仿宋" w:eastAsia="仿宋" w:hAnsi="仿宋" w:cs="Times New Roman"/>
          <w:sz w:val="24"/>
          <w:szCs w:val="24"/>
        </w:rPr>
        <w:t>数据预处理与基线（</w:t>
      </w:r>
      <w:r>
        <w:rPr>
          <w:rFonts w:ascii="仿宋" w:eastAsia="仿宋" w:hAnsi="仿宋" w:cs="Times New Roman"/>
          <w:sz w:val="24"/>
          <w:szCs w:val="24"/>
        </w:rPr>
        <w:t>baseline</w:t>
      </w:r>
      <w:r>
        <w:rPr>
          <w:rFonts w:ascii="仿宋" w:eastAsia="仿宋" w:hAnsi="仿宋" w:cs="Times New Roman"/>
          <w:sz w:val="24"/>
          <w:szCs w:val="24"/>
        </w:rPr>
        <w:t>）获取。</w:t>
      </w:r>
    </w:p>
    <w:p w14:paraId="5536B5CC"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对于不同机器的指标数据，需要首先经过预处理以统一量纲。此外，指标曲线的异常与噪声会干扰曲线的相似性判断。因此，本项目设计算法获取</w:t>
      </w:r>
      <w:r>
        <w:rPr>
          <w:rFonts w:ascii="仿宋" w:eastAsia="仿宋" w:hAnsi="仿宋" w:cs="Times New Roman"/>
          <w:sz w:val="24"/>
          <w:szCs w:val="24"/>
        </w:rPr>
        <w:t>每条指标曲线消除噪声后的基线，作为聚类算法的输入。</w:t>
      </w:r>
    </w:p>
    <w:p w14:paraId="2EE92CCD" w14:textId="77777777" w:rsidR="00B97DDD" w:rsidRDefault="00FE0308">
      <w:pPr>
        <w:pStyle w:val="af9"/>
        <w:numPr>
          <w:ilvl w:val="0"/>
          <w:numId w:val="3"/>
        </w:numPr>
        <w:spacing w:line="360" w:lineRule="auto"/>
        <w:ind w:firstLineChars="0"/>
        <w:rPr>
          <w:rFonts w:ascii="仿宋" w:eastAsia="仿宋" w:hAnsi="仿宋" w:cs="Times New Roman"/>
          <w:sz w:val="24"/>
          <w:szCs w:val="24"/>
        </w:rPr>
      </w:pPr>
      <w:r>
        <w:rPr>
          <w:rFonts w:ascii="仿宋" w:eastAsia="仿宋" w:hAnsi="仿宋" w:cs="Times New Roman"/>
          <w:sz w:val="24"/>
          <w:szCs w:val="24"/>
        </w:rPr>
        <w:t>相似性判别。</w:t>
      </w:r>
    </w:p>
    <w:p w14:paraId="4268783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基于互相关</w:t>
      </w:r>
      <w:r>
        <w:rPr>
          <w:rFonts w:ascii="仿宋" w:eastAsia="仿宋" w:hAnsi="仿宋" w:cs="Times New Roman"/>
          <w:sz w:val="24"/>
          <w:szCs w:val="24"/>
        </w:rPr>
        <w:t>(cross-correlation)</w:t>
      </w:r>
      <w:r>
        <w:rPr>
          <w:rFonts w:ascii="仿宋" w:eastAsia="仿宋" w:hAnsi="仿宋" w:cs="Times New Roman"/>
          <w:sz w:val="24"/>
          <w:szCs w:val="24"/>
        </w:rPr>
        <w:t>定义曲线间的相似性距离，主要考虑不同曲线在形状上的相似性，以此作为聚类算法中的距离度量。</w:t>
      </w:r>
    </w:p>
    <w:p w14:paraId="3CD86AE3" w14:textId="77777777" w:rsidR="00B97DDD" w:rsidRDefault="00FE0308">
      <w:pPr>
        <w:pStyle w:val="af9"/>
        <w:numPr>
          <w:ilvl w:val="0"/>
          <w:numId w:val="3"/>
        </w:numPr>
        <w:spacing w:line="360" w:lineRule="auto"/>
        <w:ind w:firstLineChars="0"/>
        <w:rPr>
          <w:rFonts w:ascii="仿宋" w:eastAsia="仿宋" w:hAnsi="仿宋" w:cs="Times New Roman"/>
          <w:sz w:val="24"/>
          <w:szCs w:val="24"/>
        </w:rPr>
      </w:pPr>
      <w:r>
        <w:rPr>
          <w:rFonts w:ascii="仿宋" w:eastAsia="仿宋" w:hAnsi="仿宋" w:cs="Times New Roman"/>
          <w:sz w:val="24"/>
          <w:szCs w:val="24"/>
        </w:rPr>
        <w:t>聚类与分派</w:t>
      </w:r>
      <w:r>
        <w:rPr>
          <w:rFonts w:ascii="仿宋" w:eastAsia="仿宋" w:hAnsi="仿宋" w:cs="Times New Roman"/>
          <w:sz w:val="24"/>
          <w:szCs w:val="24"/>
        </w:rPr>
        <w:t>(assignment)</w:t>
      </w:r>
      <w:r>
        <w:rPr>
          <w:rFonts w:ascii="仿宋" w:eastAsia="仿宋" w:hAnsi="仿宋" w:cs="Times New Roman"/>
          <w:sz w:val="24"/>
          <w:szCs w:val="24"/>
        </w:rPr>
        <w:t>算法。</w:t>
      </w:r>
    </w:p>
    <w:p w14:paraId="558953F1"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考虑到指标曲线的类别</w:t>
      </w:r>
      <w:proofErr w:type="gramStart"/>
      <w:r>
        <w:rPr>
          <w:rFonts w:ascii="仿宋" w:eastAsia="仿宋" w:hAnsi="仿宋" w:cs="Times New Roman"/>
          <w:sz w:val="24"/>
          <w:szCs w:val="24"/>
        </w:rPr>
        <w:t>不</w:t>
      </w:r>
      <w:proofErr w:type="gramEnd"/>
      <w:r>
        <w:rPr>
          <w:rFonts w:ascii="仿宋" w:eastAsia="仿宋" w:hAnsi="仿宋" w:cs="Times New Roman"/>
          <w:sz w:val="24"/>
          <w:szCs w:val="24"/>
        </w:rPr>
        <w:t>均衡性以及可能存在的相位偏差，采用基于密度的算法进行聚类。同时，改进该算法以自适应地决定算法参数，也可以通过人工调整得到不同精细粒度的聚类。对于得到的每个聚类簇，给出代表该类别的聚类中心，</w:t>
      </w:r>
      <w:proofErr w:type="gramStart"/>
      <w:r>
        <w:rPr>
          <w:rFonts w:ascii="仿宋" w:eastAsia="仿宋" w:hAnsi="仿宋" w:cs="Times New Roman"/>
          <w:sz w:val="24"/>
          <w:szCs w:val="24"/>
        </w:rPr>
        <w:t>方便运维人员</w:t>
      </w:r>
      <w:proofErr w:type="gramEnd"/>
      <w:r>
        <w:rPr>
          <w:rFonts w:ascii="仿宋" w:eastAsia="仿宋" w:hAnsi="仿宋" w:cs="Times New Roman"/>
          <w:sz w:val="24"/>
          <w:szCs w:val="24"/>
        </w:rPr>
        <w:t>了解各个类别的特征。面对大规模指标曲线数量带</w:t>
      </w:r>
      <w:r>
        <w:rPr>
          <w:rFonts w:ascii="仿宋" w:eastAsia="仿宋" w:hAnsi="仿宋" w:cs="Times New Roman"/>
          <w:sz w:val="24"/>
          <w:szCs w:val="24"/>
        </w:rPr>
        <w:t>来的巨大计算开销，随机采样</w:t>
      </w:r>
      <w:proofErr w:type="gramStart"/>
      <w:r>
        <w:rPr>
          <w:rFonts w:ascii="仿宋" w:eastAsia="仿宋" w:hAnsi="仿宋" w:cs="Times New Roman"/>
          <w:sz w:val="24"/>
          <w:szCs w:val="24"/>
        </w:rPr>
        <w:t>一</w:t>
      </w:r>
      <w:proofErr w:type="gramEnd"/>
      <w:r>
        <w:rPr>
          <w:rFonts w:ascii="仿宋" w:eastAsia="仿宋" w:hAnsi="仿宋" w:cs="Times New Roman"/>
          <w:sz w:val="24"/>
          <w:szCs w:val="24"/>
        </w:rPr>
        <w:t>小部分进行聚类，对其余曲线利用聚类中心进行快速分派，最终给出每条指标曲线所属的类别。</w:t>
      </w:r>
    </w:p>
    <w:p w14:paraId="1066175A"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在此基础上，对机器进行聚类，并确定每一类的类别中心机器。</w:t>
      </w:r>
    </w:p>
    <w:p w14:paraId="379A8028" w14:textId="77777777" w:rsidR="00B97DDD" w:rsidRDefault="00FE0308">
      <w:pPr>
        <w:pStyle w:val="af9"/>
        <w:numPr>
          <w:ilvl w:val="0"/>
          <w:numId w:val="2"/>
        </w:numPr>
        <w:spacing w:line="360" w:lineRule="auto"/>
        <w:ind w:firstLineChars="0"/>
        <w:rPr>
          <w:rFonts w:ascii="仿宋" w:eastAsia="仿宋" w:hAnsi="仿宋" w:cs="Times New Roman"/>
          <w:sz w:val="24"/>
          <w:szCs w:val="24"/>
        </w:rPr>
      </w:pPr>
      <w:r>
        <w:rPr>
          <w:rFonts w:ascii="仿宋" w:eastAsia="仿宋" w:hAnsi="仿宋" w:cs="Times New Roman"/>
          <w:sz w:val="24"/>
          <w:szCs w:val="24"/>
        </w:rPr>
        <w:t>多指标异常检测技术方案</w:t>
      </w:r>
    </w:p>
    <w:p w14:paraId="3D335BAB"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多指标异常检测的基本思想是首先使用</w:t>
      </w:r>
      <w:r>
        <w:rPr>
          <w:rFonts w:ascii="仿宋" w:eastAsia="仿宋" w:hAnsi="仿宋" w:cs="Times New Roman"/>
          <w:sz w:val="24"/>
          <w:szCs w:val="24"/>
        </w:rPr>
        <w:t>GRU</w:t>
      </w:r>
      <w:r>
        <w:rPr>
          <w:rFonts w:ascii="仿宋" w:eastAsia="仿宋" w:hAnsi="仿宋" w:cs="Times New Roman"/>
          <w:sz w:val="24"/>
          <w:szCs w:val="24"/>
        </w:rPr>
        <w:t>捕捉原始多指标数据间的复杂时间依赖关系，并结合一种常用的算法</w:t>
      </w:r>
      <w:r>
        <w:rPr>
          <w:rFonts w:ascii="仿宋" w:eastAsia="仿宋" w:hAnsi="仿宋" w:cs="Times New Roman"/>
          <w:sz w:val="24"/>
          <w:szCs w:val="24"/>
        </w:rPr>
        <w:t>——VAE</w:t>
      </w:r>
      <w:r>
        <w:rPr>
          <w:rFonts w:ascii="仿宋" w:eastAsia="仿宋" w:hAnsi="仿宋" w:cs="Times New Roman"/>
          <w:sz w:val="24"/>
          <w:szCs w:val="24"/>
        </w:rPr>
        <w:t>将输入变量映射到随机隐藏变量。其次，为了明确地建立随机隐藏空间中随机变量之间的时间依赖关系，提出一种随机变量连接技术：使用线性高斯状态空间模型（</w:t>
      </w:r>
      <w:r>
        <w:rPr>
          <w:rFonts w:ascii="仿宋" w:eastAsia="仿宋" w:hAnsi="仿宋" w:cs="Times New Roman"/>
          <w:sz w:val="24"/>
          <w:szCs w:val="24"/>
        </w:rPr>
        <w:t>SSM</w:t>
      </w:r>
      <w:r>
        <w:rPr>
          <w:rFonts w:ascii="仿宋" w:eastAsia="仿宋" w:hAnsi="仿宋" w:cs="Times New Roman"/>
          <w:sz w:val="24"/>
          <w:szCs w:val="24"/>
        </w:rPr>
        <w:t>）连接随机变量，并将随机隐藏变量与</w:t>
      </w:r>
      <w:r>
        <w:rPr>
          <w:rFonts w:ascii="仿宋" w:eastAsia="仿宋" w:hAnsi="仿宋" w:cs="Times New Roman"/>
          <w:sz w:val="24"/>
          <w:szCs w:val="24"/>
        </w:rPr>
        <w:t>GRU</w:t>
      </w:r>
      <w:r>
        <w:rPr>
          <w:rFonts w:ascii="仿宋" w:eastAsia="仿宋" w:hAnsi="仿宋" w:cs="Times New Roman"/>
          <w:sz w:val="24"/>
          <w:szCs w:val="24"/>
        </w:rPr>
        <w:t>隐藏变量进行拼接</w:t>
      </w:r>
      <w:r>
        <w:rPr>
          <w:rFonts w:ascii="仿宋" w:eastAsia="仿宋" w:hAnsi="仿宋" w:cs="Times New Roman"/>
          <w:sz w:val="24"/>
          <w:szCs w:val="24"/>
        </w:rPr>
        <w:t>。最后，为了帮助变分网络中的随机变量捕</w:t>
      </w:r>
      <w:r>
        <w:rPr>
          <w:rFonts w:ascii="仿宋" w:eastAsia="仿宋" w:hAnsi="仿宋" w:cs="Times New Roman"/>
          <w:sz w:val="24"/>
          <w:szCs w:val="24"/>
        </w:rPr>
        <w:lastRenderedPageBreak/>
        <w:t>获输入数据的复杂分布，采用</w:t>
      </w:r>
      <w:r>
        <w:rPr>
          <w:rFonts w:ascii="仿宋" w:eastAsia="仿宋" w:hAnsi="仿宋" w:cs="Times New Roman"/>
          <w:sz w:val="24"/>
          <w:szCs w:val="24"/>
        </w:rPr>
        <w:t>planar NF</w:t>
      </w:r>
      <w:r>
        <w:rPr>
          <w:rFonts w:ascii="仿宋" w:eastAsia="仿宋" w:hAnsi="仿宋" w:cs="Times New Roman"/>
          <w:sz w:val="24"/>
          <w:szCs w:val="24"/>
        </w:rPr>
        <w:t>学习随机隐藏空间中的非高斯后验分布。</w:t>
      </w:r>
    </w:p>
    <w:p w14:paraId="7650807D"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多指标异常检测方法整体可以分为两个部分：离线训练部分和在线检测部分。数据预处理是离线训练和在线检测共享的模块。在数据预处理过程中</w:t>
      </w:r>
      <w:r>
        <w:rPr>
          <w:rFonts w:ascii="仿宋" w:eastAsia="仿宋" w:hAnsi="仿宋" w:cs="Times New Roman"/>
          <w:sz w:val="24"/>
          <w:szCs w:val="24"/>
        </w:rPr>
        <w:t>,</w:t>
      </w:r>
      <w:r>
        <w:rPr>
          <w:rFonts w:ascii="仿宋" w:eastAsia="仿宋" w:hAnsi="仿宋" w:cs="Times New Roman"/>
          <w:sz w:val="24"/>
          <w:szCs w:val="24"/>
        </w:rPr>
        <w:t>首先对数据集进行标准化处理，然后通过一定长度的滑动窗口将数据分割成多组序列片段（模型训练和检测的输入是一段时间序列）。经过预处理后，训练数据被发送到模型训练模块。</w:t>
      </w:r>
    </w:p>
    <w:p w14:paraId="095E45A8"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模型训练模块的目的是学习捕获多指标数据的正常模式并为每个数据点输出异常分数。阈值选择模块使用离线训</w:t>
      </w:r>
      <w:r>
        <w:rPr>
          <w:rFonts w:ascii="仿宋" w:eastAsia="仿宋" w:hAnsi="仿宋" w:cs="Times New Roman"/>
          <w:sz w:val="24"/>
          <w:szCs w:val="24"/>
        </w:rPr>
        <w:t>练时的异常分数，根据</w:t>
      </w:r>
      <w:r>
        <w:rPr>
          <w:rFonts w:ascii="仿宋" w:eastAsia="仿宋" w:hAnsi="仿宋" w:cs="Times New Roman"/>
          <w:sz w:val="24"/>
          <w:szCs w:val="24"/>
        </w:rPr>
        <w:t>POT</w:t>
      </w:r>
      <w:r>
        <w:rPr>
          <w:rFonts w:ascii="仿宋" w:eastAsia="仿宋" w:hAnsi="仿宋" w:cs="Times New Roman"/>
          <w:sz w:val="24"/>
          <w:szCs w:val="24"/>
        </w:rPr>
        <w:t>（</w:t>
      </w:r>
      <w:r>
        <w:rPr>
          <w:rFonts w:ascii="仿宋" w:eastAsia="仿宋" w:hAnsi="仿宋" w:cs="Times New Roman"/>
          <w:sz w:val="24"/>
          <w:szCs w:val="24"/>
        </w:rPr>
        <w:t>Peaks-Over-Threshold</w:t>
      </w:r>
      <w:r>
        <w:rPr>
          <w:rFonts w:ascii="仿宋" w:eastAsia="仿宋" w:hAnsi="仿宋" w:cs="Times New Roman"/>
          <w:sz w:val="24"/>
          <w:szCs w:val="24"/>
        </w:rPr>
        <w:t>）方法自动选择异常阈值。离线训练模块可以定期执行（例如每周或每月进行一次）</w:t>
      </w:r>
      <w:r>
        <w:rPr>
          <w:rFonts w:ascii="仿宋" w:eastAsia="仿宋" w:hAnsi="仿宋" w:cs="Times New Roman"/>
          <w:sz w:val="24"/>
          <w:szCs w:val="24"/>
        </w:rPr>
        <w:t>,</w:t>
      </w:r>
      <w:r>
        <w:rPr>
          <w:rFonts w:ascii="仿宋" w:eastAsia="仿宋" w:hAnsi="仿宋" w:cs="Times New Roman"/>
          <w:sz w:val="24"/>
          <w:szCs w:val="24"/>
        </w:rPr>
        <w:t>从而适应最新的数据特征。</w:t>
      </w:r>
    </w:p>
    <w:p w14:paraId="00A2F675"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根据已经训练好的模型，预处理后的新数据点将输入到在线检测模块，得到其异常得分。如果该时刻的异常得分高于异常阈值，则将该时刻判断为异常，否则为正常。如果检测某时刻发生异常，通过评估该时刻每个指标的贡献（即重建概率）来解释这次异常。</w:t>
      </w:r>
    </w:p>
    <w:p w14:paraId="06D5915E"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b/>
          <w:sz w:val="24"/>
          <w:szCs w:val="24"/>
        </w:rPr>
        <w:t>任务</w:t>
      </w:r>
      <w:r>
        <w:rPr>
          <w:rFonts w:ascii="仿宋" w:eastAsia="仿宋" w:hAnsi="仿宋" w:cs="Times New Roman"/>
          <w:b/>
          <w:sz w:val="24"/>
          <w:szCs w:val="24"/>
        </w:rPr>
        <w:t>3</w:t>
      </w:r>
      <w:r>
        <w:rPr>
          <w:rFonts w:ascii="仿宋" w:eastAsia="仿宋" w:hAnsi="仿宋" w:cs="Times New Roman" w:hint="eastAsia"/>
          <w:b/>
          <w:sz w:val="24"/>
          <w:szCs w:val="24"/>
        </w:rPr>
        <w:t>：</w:t>
      </w:r>
      <w:proofErr w:type="gramStart"/>
      <w:r>
        <w:rPr>
          <w:rFonts w:ascii="仿宋" w:eastAsia="仿宋" w:hAnsi="仿宋" w:cs="Times New Roman"/>
          <w:b/>
          <w:sz w:val="24"/>
          <w:szCs w:val="24"/>
        </w:rPr>
        <w:t>针对家宽网络</w:t>
      </w:r>
      <w:proofErr w:type="gramEnd"/>
      <w:r>
        <w:rPr>
          <w:rFonts w:ascii="仿宋" w:eastAsia="仿宋" w:hAnsi="仿宋" w:cs="Times New Roman"/>
          <w:b/>
          <w:sz w:val="24"/>
          <w:szCs w:val="24"/>
        </w:rPr>
        <w:t>服务</w:t>
      </w:r>
      <w:r>
        <w:rPr>
          <w:rFonts w:ascii="仿宋" w:eastAsia="仿宋" w:hAnsi="仿宋" w:cs="Times New Roman" w:hint="eastAsia"/>
          <w:b/>
          <w:sz w:val="24"/>
          <w:szCs w:val="24"/>
        </w:rPr>
        <w:t>的智能运维</w:t>
      </w:r>
      <w:r>
        <w:rPr>
          <w:rFonts w:ascii="仿宋" w:eastAsia="仿宋" w:hAnsi="仿宋" w:cs="Times New Roman"/>
          <w:b/>
          <w:sz w:val="24"/>
          <w:szCs w:val="24"/>
        </w:rPr>
        <w:t>场景</w:t>
      </w:r>
    </w:p>
    <w:p w14:paraId="4A3672BB"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hint="eastAsia"/>
          <w:b/>
          <w:sz w:val="24"/>
          <w:szCs w:val="24"/>
        </w:rPr>
        <w:t>1</w:t>
      </w:r>
      <w:r>
        <w:rPr>
          <w:rFonts w:ascii="仿宋" w:eastAsia="仿宋" w:hAnsi="仿宋" w:cs="Times New Roman"/>
          <w:b/>
          <w:sz w:val="24"/>
          <w:szCs w:val="24"/>
        </w:rPr>
        <w:t>：</w:t>
      </w:r>
      <w:proofErr w:type="gramStart"/>
      <w:r>
        <w:rPr>
          <w:rFonts w:ascii="仿宋" w:eastAsia="仿宋" w:hAnsi="仿宋" w:cs="Times New Roman"/>
          <w:b/>
          <w:sz w:val="24"/>
          <w:szCs w:val="24"/>
        </w:rPr>
        <w:t>针对家宽网络</w:t>
      </w:r>
      <w:proofErr w:type="gramEnd"/>
      <w:r>
        <w:rPr>
          <w:rFonts w:ascii="仿宋" w:eastAsia="仿宋" w:hAnsi="仿宋" w:cs="Times New Roman"/>
          <w:b/>
          <w:sz w:val="24"/>
          <w:szCs w:val="24"/>
        </w:rPr>
        <w:t>服务场景，涉及并实现快速定位故障根因的方法。</w:t>
      </w:r>
    </w:p>
    <w:p w14:paraId="25DC3C06"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本课题旨在设计一个自动识别异常根因的框架。</w:t>
      </w:r>
      <w:proofErr w:type="gramStart"/>
      <w:r>
        <w:rPr>
          <w:rFonts w:ascii="仿宋" w:eastAsia="仿宋" w:hAnsi="仿宋" w:cs="Times New Roman"/>
          <w:sz w:val="24"/>
          <w:szCs w:val="24"/>
        </w:rPr>
        <w:t>结合家宽业务</w:t>
      </w:r>
      <w:proofErr w:type="gramEnd"/>
      <w:r>
        <w:rPr>
          <w:rFonts w:ascii="仿宋" w:eastAsia="仿宋" w:hAnsi="仿宋" w:cs="Times New Roman"/>
          <w:sz w:val="24"/>
          <w:szCs w:val="24"/>
        </w:rPr>
        <w:t>系统的特点和实际的需求</w:t>
      </w:r>
      <w:r>
        <w:rPr>
          <w:rFonts w:ascii="仿宋" w:eastAsia="仿宋" w:hAnsi="仿宋" w:cs="Times New Roman" w:hint="eastAsia"/>
          <w:sz w:val="24"/>
          <w:szCs w:val="24"/>
        </w:rPr>
        <w:t>。</w:t>
      </w:r>
      <w:r>
        <w:rPr>
          <w:rFonts w:ascii="仿宋" w:eastAsia="仿宋" w:hAnsi="仿宋" w:cs="Times New Roman"/>
          <w:sz w:val="24"/>
          <w:szCs w:val="24"/>
        </w:rPr>
        <w:t>当在系统中检测到</w:t>
      </w:r>
      <w:r>
        <w:rPr>
          <w:rFonts w:ascii="仿宋" w:eastAsia="仿宋" w:hAnsi="仿宋" w:cs="Times New Roman"/>
          <w:sz w:val="24"/>
          <w:szCs w:val="24"/>
        </w:rPr>
        <w:t>KPI</w:t>
      </w:r>
      <w:r>
        <w:rPr>
          <w:rFonts w:ascii="仿宋" w:eastAsia="仿宋" w:hAnsi="仿宋" w:cs="Times New Roman"/>
          <w:sz w:val="24"/>
          <w:szCs w:val="24"/>
        </w:rPr>
        <w:t>发生异常时，根因定位框架根据经验性故障传播时间，从故障时间之前的一段时</w:t>
      </w:r>
      <w:r>
        <w:rPr>
          <w:rFonts w:ascii="仿宋" w:eastAsia="仿宋" w:hAnsi="仿宋" w:cs="Times New Roman"/>
          <w:sz w:val="24"/>
          <w:szCs w:val="24"/>
        </w:rPr>
        <w:t>间到此刻为止的监视指标用作算法的输入。输入数据集将用于生成故障传播图。同时，对数据集中的指标进行异常检测。故障传播</w:t>
      </w:r>
      <w:proofErr w:type="gramStart"/>
      <w:r>
        <w:rPr>
          <w:rFonts w:ascii="仿宋" w:eastAsia="仿宋" w:hAnsi="仿宋" w:cs="Times New Roman"/>
          <w:sz w:val="24"/>
          <w:szCs w:val="24"/>
        </w:rPr>
        <w:t>图学习</w:t>
      </w:r>
      <w:proofErr w:type="gramEnd"/>
      <w:r>
        <w:rPr>
          <w:rFonts w:ascii="仿宋" w:eastAsia="仿宋" w:hAnsi="仿宋" w:cs="Times New Roman"/>
          <w:sz w:val="24"/>
          <w:szCs w:val="24"/>
        </w:rPr>
        <w:t>模块和异常检测模块可以并行处理。然后，基于故障传播图和指标的异常信息，随机游动将给出故障的前</w:t>
      </w:r>
      <w:r>
        <w:rPr>
          <w:rFonts w:ascii="仿宋" w:eastAsia="仿宋" w:hAnsi="仿宋" w:cs="Times New Roman"/>
          <w:sz w:val="24"/>
          <w:szCs w:val="24"/>
        </w:rPr>
        <w:t>N</w:t>
      </w:r>
      <w:proofErr w:type="gramStart"/>
      <w:r>
        <w:rPr>
          <w:rFonts w:ascii="仿宋" w:eastAsia="仿宋" w:hAnsi="仿宋" w:cs="Times New Roman"/>
          <w:sz w:val="24"/>
          <w:szCs w:val="24"/>
        </w:rPr>
        <w:t>个</w:t>
      </w:r>
      <w:proofErr w:type="gramEnd"/>
      <w:r>
        <w:rPr>
          <w:rFonts w:ascii="仿宋" w:eastAsia="仿宋" w:hAnsi="仿宋" w:cs="Times New Roman"/>
          <w:sz w:val="24"/>
          <w:szCs w:val="24"/>
        </w:rPr>
        <w:t>潜在根本原因。</w:t>
      </w:r>
    </w:p>
    <w:p w14:paraId="0CF78A4C" w14:textId="77777777" w:rsidR="00B97DDD" w:rsidRDefault="00FE0308">
      <w:pPr>
        <w:pStyle w:val="af9"/>
        <w:numPr>
          <w:ilvl w:val="0"/>
          <w:numId w:val="4"/>
        </w:numPr>
        <w:spacing w:line="360" w:lineRule="auto"/>
        <w:ind w:firstLineChars="0"/>
        <w:rPr>
          <w:rFonts w:ascii="仿宋" w:eastAsia="仿宋" w:hAnsi="仿宋" w:cs="Times New Roman"/>
          <w:sz w:val="24"/>
          <w:szCs w:val="24"/>
        </w:rPr>
      </w:pPr>
      <w:r>
        <w:rPr>
          <w:rFonts w:ascii="仿宋" w:eastAsia="仿宋" w:hAnsi="仿宋" w:cs="Times New Roman"/>
          <w:sz w:val="24"/>
          <w:szCs w:val="24"/>
        </w:rPr>
        <w:t>故障传播图学习</w:t>
      </w:r>
    </w:p>
    <w:p w14:paraId="0F815077"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我们拟提出升级版</w:t>
      </w:r>
      <w:r>
        <w:rPr>
          <w:rFonts w:ascii="仿宋" w:eastAsia="仿宋" w:hAnsi="仿宋" w:cs="Times New Roman"/>
          <w:sz w:val="24"/>
          <w:szCs w:val="24"/>
        </w:rPr>
        <w:t>PC</w:t>
      </w:r>
      <w:r>
        <w:rPr>
          <w:rFonts w:ascii="仿宋" w:eastAsia="仿宋" w:hAnsi="仿宋" w:cs="Times New Roman"/>
          <w:sz w:val="24"/>
          <w:szCs w:val="24"/>
        </w:rPr>
        <w:t>算法，基于监控指标学习故障传播图，其中每个节点代表指标的一个时间点。</w:t>
      </w:r>
      <w:r>
        <w:rPr>
          <w:rFonts w:ascii="仿宋" w:eastAsia="仿宋" w:hAnsi="仿宋" w:cs="Times New Roman"/>
          <w:sz w:val="24"/>
          <w:szCs w:val="24"/>
        </w:rPr>
        <w:tab/>
      </w:r>
    </w:p>
    <w:p w14:paraId="6EF8AA50" w14:textId="77777777" w:rsidR="00B97DDD" w:rsidRDefault="00FE0308">
      <w:pPr>
        <w:pStyle w:val="af9"/>
        <w:numPr>
          <w:ilvl w:val="0"/>
          <w:numId w:val="4"/>
        </w:numPr>
        <w:spacing w:line="360" w:lineRule="auto"/>
        <w:ind w:firstLineChars="0"/>
        <w:rPr>
          <w:rFonts w:ascii="仿宋" w:eastAsia="仿宋" w:hAnsi="仿宋" w:cs="Times New Roman"/>
          <w:sz w:val="24"/>
          <w:szCs w:val="24"/>
        </w:rPr>
      </w:pPr>
      <w:r>
        <w:rPr>
          <w:rFonts w:ascii="仿宋" w:eastAsia="仿宋" w:hAnsi="仿宋" w:cs="Times New Roman"/>
          <w:sz w:val="24"/>
          <w:szCs w:val="24"/>
        </w:rPr>
        <w:t>异常检测</w:t>
      </w:r>
    </w:p>
    <w:p w14:paraId="54AAAB09"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在根因定位系统中，我们假设根因指标应该在故障发生之前的某个时间变得</w:t>
      </w:r>
      <w:r>
        <w:rPr>
          <w:rFonts w:ascii="仿宋" w:eastAsia="仿宋" w:hAnsi="仿宋" w:cs="Times New Roman"/>
          <w:sz w:val="24"/>
          <w:szCs w:val="24"/>
        </w:rPr>
        <w:lastRenderedPageBreak/>
        <w:t>异常。拟采用极值理论来检测指标的异常。对于时间序列中的每个时间点，极值理论将基于过去数据的极值分</w:t>
      </w:r>
      <w:r>
        <w:rPr>
          <w:rFonts w:ascii="仿宋" w:eastAsia="仿宋" w:hAnsi="仿宋" w:cs="Times New Roman"/>
          <w:sz w:val="24"/>
          <w:szCs w:val="24"/>
        </w:rPr>
        <w:t>布生成一个阈值。高于高阈值或</w:t>
      </w:r>
      <w:proofErr w:type="gramStart"/>
      <w:r>
        <w:rPr>
          <w:rFonts w:ascii="仿宋" w:eastAsia="仿宋" w:hAnsi="仿宋" w:cs="Times New Roman"/>
          <w:sz w:val="24"/>
          <w:szCs w:val="24"/>
        </w:rPr>
        <w:t>低于低</w:t>
      </w:r>
      <w:proofErr w:type="gramEnd"/>
      <w:r>
        <w:rPr>
          <w:rFonts w:ascii="仿宋" w:eastAsia="仿宋" w:hAnsi="仿宋" w:cs="Times New Roman"/>
          <w:sz w:val="24"/>
          <w:szCs w:val="24"/>
        </w:rPr>
        <w:t>阈值的时间点将被视为异常。</w:t>
      </w:r>
    </w:p>
    <w:p w14:paraId="3270485E" w14:textId="77777777" w:rsidR="00B97DDD" w:rsidRDefault="00FE0308">
      <w:pPr>
        <w:pStyle w:val="af9"/>
        <w:numPr>
          <w:ilvl w:val="0"/>
          <w:numId w:val="4"/>
        </w:numPr>
        <w:spacing w:line="360" w:lineRule="auto"/>
        <w:ind w:firstLineChars="0"/>
        <w:rPr>
          <w:rFonts w:ascii="仿宋" w:eastAsia="仿宋" w:hAnsi="仿宋" w:cs="Times New Roman"/>
          <w:sz w:val="24"/>
          <w:szCs w:val="24"/>
        </w:rPr>
      </w:pPr>
      <w:r>
        <w:rPr>
          <w:rFonts w:ascii="仿宋" w:eastAsia="仿宋" w:hAnsi="仿宋" w:cs="Times New Roman"/>
          <w:sz w:val="24"/>
          <w:szCs w:val="24"/>
        </w:rPr>
        <w:t>时间序列的随机游走算法</w:t>
      </w:r>
    </w:p>
    <w:p w14:paraId="18951EA9"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我们拟设计一种时间序列的随机游走算法，对潜在的根因指标进行排序，并给出前</w:t>
      </w:r>
      <w:r>
        <w:rPr>
          <w:rFonts w:ascii="仿宋" w:eastAsia="仿宋" w:hAnsi="仿宋" w:cs="Times New Roman"/>
          <w:sz w:val="24"/>
          <w:szCs w:val="24"/>
        </w:rPr>
        <w:t>N</w:t>
      </w:r>
      <w:proofErr w:type="gramStart"/>
      <w:r>
        <w:rPr>
          <w:rFonts w:ascii="仿宋" w:eastAsia="仿宋" w:hAnsi="仿宋" w:cs="Times New Roman"/>
          <w:sz w:val="24"/>
          <w:szCs w:val="24"/>
        </w:rPr>
        <w:t>个</w:t>
      </w:r>
      <w:proofErr w:type="gramEnd"/>
      <w:r>
        <w:rPr>
          <w:rFonts w:ascii="仿宋" w:eastAsia="仿宋" w:hAnsi="仿宋" w:cs="Times New Roman"/>
          <w:sz w:val="24"/>
          <w:szCs w:val="24"/>
        </w:rPr>
        <w:t>根因。</w:t>
      </w:r>
    </w:p>
    <w:p w14:paraId="2BC5EB13"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b/>
          <w:sz w:val="24"/>
          <w:szCs w:val="24"/>
        </w:rPr>
        <w:t>2</w:t>
      </w:r>
      <w:r>
        <w:rPr>
          <w:rFonts w:ascii="仿宋" w:eastAsia="仿宋" w:hAnsi="仿宋" w:cs="Times New Roman"/>
          <w:b/>
          <w:sz w:val="24"/>
          <w:szCs w:val="24"/>
        </w:rPr>
        <w:t>：</w:t>
      </w:r>
      <w:proofErr w:type="gramStart"/>
      <w:r>
        <w:rPr>
          <w:rFonts w:ascii="仿宋" w:eastAsia="仿宋" w:hAnsi="仿宋" w:cs="Times New Roman"/>
          <w:b/>
          <w:sz w:val="24"/>
          <w:szCs w:val="24"/>
        </w:rPr>
        <w:t>建立家宽故障</w:t>
      </w:r>
      <w:proofErr w:type="gramEnd"/>
      <w:r>
        <w:rPr>
          <w:rFonts w:ascii="仿宋" w:eastAsia="仿宋" w:hAnsi="仿宋" w:cs="Times New Roman"/>
          <w:b/>
          <w:sz w:val="24"/>
          <w:szCs w:val="24"/>
        </w:rPr>
        <w:t>的预测模型，能先于用户发现问题。</w:t>
      </w:r>
    </w:p>
    <w:p w14:paraId="62D7FBC9"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本研究期望</w:t>
      </w:r>
      <w:r>
        <w:rPr>
          <w:rFonts w:ascii="仿宋" w:eastAsia="仿宋" w:hAnsi="仿宋" w:cs="Times New Roman"/>
          <w:sz w:val="24"/>
          <w:szCs w:val="24"/>
        </w:rPr>
        <w:t>能够在用户投诉前，主动预测哪些用户发生故障的概率较大，并主动采取措施规避故障，</w:t>
      </w:r>
      <w:r>
        <w:rPr>
          <w:rFonts w:ascii="仿宋" w:eastAsia="仿宋" w:hAnsi="仿宋" w:cs="Times New Roman" w:hint="eastAsia"/>
          <w:sz w:val="24"/>
          <w:szCs w:val="24"/>
        </w:rPr>
        <w:t>这可</w:t>
      </w:r>
      <w:r>
        <w:rPr>
          <w:rFonts w:ascii="仿宋" w:eastAsia="仿宋" w:hAnsi="仿宋" w:cs="Times New Roman"/>
          <w:sz w:val="24"/>
          <w:szCs w:val="24"/>
        </w:rPr>
        <w:t>极大减少用户投诉数量，提高用户满意度。</w:t>
      </w:r>
    </w:p>
    <w:p w14:paraId="12E33D97"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w:t>
      </w:r>
      <w:r>
        <w:rPr>
          <w:rFonts w:ascii="仿宋" w:eastAsia="仿宋" w:hAnsi="仿宋" w:cs="Times New Roman" w:hint="eastAsia"/>
          <w:sz w:val="24"/>
          <w:szCs w:val="24"/>
        </w:rPr>
        <w:t>原理</w:t>
      </w:r>
      <w:r>
        <w:rPr>
          <w:rFonts w:ascii="仿宋" w:eastAsia="仿宋" w:hAnsi="仿宋" w:cs="Times New Roman"/>
          <w:sz w:val="24"/>
          <w:szCs w:val="24"/>
        </w:rPr>
        <w:t>基于</w:t>
      </w:r>
      <w:r>
        <w:rPr>
          <w:rFonts w:ascii="仿宋" w:eastAsia="仿宋" w:hAnsi="仿宋" w:cs="Times New Roman" w:hint="eastAsia"/>
          <w:sz w:val="24"/>
          <w:szCs w:val="24"/>
        </w:rPr>
        <w:t>一项观察，故障的出现通常是由量变积累到质变的过程，故障暴发之前已经出现一些先兆，这些先兆可以通过对于数据的分析挖掘进行建模。首先</w:t>
      </w:r>
      <w:r>
        <w:rPr>
          <w:rFonts w:ascii="仿宋" w:eastAsia="仿宋" w:hAnsi="仿宋" w:cs="Times New Roman"/>
          <w:sz w:val="24"/>
          <w:szCs w:val="24"/>
        </w:rPr>
        <w:t>对最新网络故障预测技术的全面跟踪梳理，</w:t>
      </w:r>
      <w:r>
        <w:rPr>
          <w:rFonts w:ascii="仿宋" w:eastAsia="仿宋" w:hAnsi="仿宋" w:cs="Times New Roman" w:hint="eastAsia"/>
          <w:sz w:val="24"/>
          <w:szCs w:val="24"/>
        </w:rPr>
        <w:t>拟采用基于监督学习算法的预测算法，再通过对大量故障时刻上下文数据进行学习训练，挖掘故障发生前的数据变动规律，建立故障预测模型；然后再基于具体场景中实例优化调整预测模型，使其达到在该场景中具有较高的预测准确度。</w:t>
      </w:r>
    </w:p>
    <w:p w14:paraId="32BE8F17" w14:textId="77777777" w:rsidR="00B97DDD" w:rsidRDefault="00FE0308">
      <w:pPr>
        <w:spacing w:line="360" w:lineRule="auto"/>
        <w:ind w:firstLineChars="200" w:firstLine="482"/>
        <w:rPr>
          <w:rFonts w:ascii="仿宋" w:eastAsia="仿宋" w:hAnsi="仿宋" w:cs="Times New Roman"/>
          <w:b/>
          <w:sz w:val="24"/>
          <w:szCs w:val="24"/>
        </w:rPr>
      </w:pPr>
      <w:proofErr w:type="gramStart"/>
      <w:r>
        <w:rPr>
          <w:rFonts w:ascii="仿宋" w:eastAsia="仿宋" w:hAnsi="仿宋" w:cs="Times New Roman" w:hint="eastAsia"/>
          <w:b/>
          <w:sz w:val="24"/>
          <w:szCs w:val="24"/>
        </w:rPr>
        <w:t>家宽子任务</w:t>
      </w:r>
      <w:proofErr w:type="gramEnd"/>
      <w:r>
        <w:rPr>
          <w:rFonts w:ascii="仿宋" w:eastAsia="仿宋" w:hAnsi="仿宋" w:cs="Times New Roman"/>
          <w:b/>
          <w:sz w:val="24"/>
          <w:szCs w:val="24"/>
        </w:rPr>
        <w:t>3</w:t>
      </w:r>
      <w:r>
        <w:rPr>
          <w:rFonts w:ascii="仿宋" w:eastAsia="仿宋" w:hAnsi="仿宋" w:cs="Times New Roman"/>
          <w:b/>
          <w:sz w:val="24"/>
          <w:szCs w:val="24"/>
        </w:rPr>
        <w:t>：中移动场景下故障分析相关的知识图谱。</w:t>
      </w:r>
    </w:p>
    <w:p w14:paraId="538438E6"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传统的智能运</w:t>
      </w:r>
      <w:proofErr w:type="gramStart"/>
      <w:r>
        <w:rPr>
          <w:rFonts w:ascii="仿宋" w:eastAsia="仿宋" w:hAnsi="仿宋" w:cs="Times New Roman" w:hint="eastAsia"/>
          <w:sz w:val="24"/>
          <w:szCs w:val="24"/>
        </w:rPr>
        <w:t>维研究</w:t>
      </w:r>
      <w:proofErr w:type="gramEnd"/>
      <w:r>
        <w:rPr>
          <w:rFonts w:ascii="仿宋" w:eastAsia="仿宋" w:hAnsi="仿宋" w:cs="Times New Roman" w:hint="eastAsia"/>
          <w:sz w:val="24"/>
          <w:szCs w:val="24"/>
        </w:rPr>
        <w:t>思路，往往</w:t>
      </w:r>
      <w:r>
        <w:rPr>
          <w:rFonts w:ascii="仿宋" w:eastAsia="仿宋" w:hAnsi="仿宋" w:cs="Times New Roman"/>
          <w:sz w:val="24"/>
          <w:szCs w:val="24"/>
        </w:rPr>
        <w:t>针对运维的每一个场景，如异常检测、故障定位、根因分析、故</w:t>
      </w:r>
      <w:r>
        <w:rPr>
          <w:rFonts w:ascii="仿宋" w:eastAsia="仿宋" w:hAnsi="仿宋" w:cs="Times New Roman"/>
          <w:sz w:val="24"/>
          <w:szCs w:val="24"/>
        </w:rPr>
        <w:t>障预测、故障规避、容量调度等，往往都需要经过数据清洗、数据填充、特征抽取、规律学习的过程。这一过程往往耗费大量的人力物力资源，效率低下。</w:t>
      </w:r>
    </w:p>
    <w:p w14:paraId="1287BDB4"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本课题</w:t>
      </w:r>
      <w:r>
        <w:rPr>
          <w:rFonts w:ascii="仿宋" w:eastAsia="仿宋" w:hAnsi="仿宋" w:cs="Times New Roman" w:hint="eastAsia"/>
          <w:sz w:val="24"/>
          <w:szCs w:val="24"/>
        </w:rPr>
        <w:t>拟基于前言的智能运</w:t>
      </w:r>
      <w:proofErr w:type="gramStart"/>
      <w:r>
        <w:rPr>
          <w:rFonts w:ascii="仿宋" w:eastAsia="仿宋" w:hAnsi="仿宋" w:cs="Times New Roman" w:hint="eastAsia"/>
          <w:sz w:val="24"/>
          <w:szCs w:val="24"/>
        </w:rPr>
        <w:t>维知识</w:t>
      </w:r>
      <w:proofErr w:type="gramEnd"/>
      <w:r>
        <w:rPr>
          <w:rFonts w:ascii="仿宋" w:eastAsia="仿宋" w:hAnsi="仿宋" w:cs="Times New Roman" w:hint="eastAsia"/>
          <w:sz w:val="24"/>
          <w:szCs w:val="24"/>
        </w:rPr>
        <w:t>图谱技术，</w:t>
      </w:r>
      <w:r>
        <w:rPr>
          <w:rFonts w:ascii="仿宋" w:eastAsia="仿宋" w:hAnsi="仿宋" w:cs="Times New Roman"/>
          <w:sz w:val="24"/>
          <w:szCs w:val="24"/>
        </w:rPr>
        <w:t>近年来，得益于人工智能的快速演进，知识图谱研究得以迅猛发展。</w:t>
      </w:r>
      <w:r>
        <w:rPr>
          <w:rFonts w:ascii="仿宋" w:eastAsia="仿宋" w:hAnsi="仿宋" w:cs="Times New Roman" w:hint="eastAsia"/>
          <w:sz w:val="24"/>
          <w:szCs w:val="24"/>
        </w:rPr>
        <w:t>首先研究</w:t>
      </w:r>
      <w:proofErr w:type="gramStart"/>
      <w:r>
        <w:rPr>
          <w:rFonts w:ascii="仿宋" w:eastAsia="仿宋" w:hAnsi="仿宋" w:cs="Times New Roman" w:hint="eastAsia"/>
          <w:sz w:val="24"/>
          <w:szCs w:val="24"/>
        </w:rPr>
        <w:t>基于基于</w:t>
      </w:r>
      <w:proofErr w:type="gramEnd"/>
      <w:r>
        <w:rPr>
          <w:rFonts w:ascii="仿宋" w:eastAsia="仿宋" w:hAnsi="仿宋" w:cs="Times New Roman" w:hint="eastAsia"/>
          <w:sz w:val="24"/>
          <w:szCs w:val="24"/>
        </w:rPr>
        <w:t>数值指标数据的特征提取方法，以及日志文本类数据的关键信息提取技术，然后再结合多种智能运维异常发现、异常定位技术，发掘异常及故障事件，最后统筹多类型数据，</w:t>
      </w:r>
      <w:r>
        <w:rPr>
          <w:rFonts w:ascii="仿宋" w:eastAsia="仿宋" w:hAnsi="仿宋" w:cs="Times New Roman"/>
          <w:sz w:val="24"/>
          <w:szCs w:val="24"/>
        </w:rPr>
        <w:t>实现新型实体发现、新型关系发现、新型属性发现等技术，从而构建</w:t>
      </w:r>
      <w:r>
        <w:rPr>
          <w:rFonts w:ascii="仿宋" w:eastAsia="仿宋" w:hAnsi="仿宋" w:cs="Times New Roman" w:hint="eastAsia"/>
          <w:sz w:val="24"/>
          <w:szCs w:val="24"/>
        </w:rPr>
        <w:t>基于多</w:t>
      </w:r>
      <w:proofErr w:type="gramStart"/>
      <w:r>
        <w:rPr>
          <w:rFonts w:ascii="仿宋" w:eastAsia="仿宋" w:hAnsi="仿宋" w:cs="Times New Roman" w:hint="eastAsia"/>
          <w:sz w:val="24"/>
          <w:szCs w:val="24"/>
        </w:rPr>
        <w:t>源数据</w:t>
      </w:r>
      <w:proofErr w:type="gramEnd"/>
      <w:r>
        <w:rPr>
          <w:rFonts w:ascii="仿宋" w:eastAsia="仿宋" w:hAnsi="仿宋" w:cs="Times New Roman" w:hint="eastAsia"/>
          <w:sz w:val="24"/>
          <w:szCs w:val="24"/>
        </w:rPr>
        <w:t>的，信息全面、高实用性的智能运</w:t>
      </w:r>
      <w:proofErr w:type="gramStart"/>
      <w:r>
        <w:rPr>
          <w:rFonts w:ascii="仿宋" w:eastAsia="仿宋" w:hAnsi="仿宋" w:cs="Times New Roman" w:hint="eastAsia"/>
          <w:sz w:val="24"/>
          <w:szCs w:val="24"/>
        </w:rPr>
        <w:t>维知</w:t>
      </w:r>
      <w:r>
        <w:rPr>
          <w:rFonts w:ascii="仿宋" w:eastAsia="仿宋" w:hAnsi="仿宋" w:cs="Times New Roman" w:hint="eastAsia"/>
          <w:sz w:val="24"/>
          <w:szCs w:val="24"/>
        </w:rPr>
        <w:t>识</w:t>
      </w:r>
      <w:proofErr w:type="gramEnd"/>
      <w:r>
        <w:rPr>
          <w:rFonts w:ascii="仿宋" w:eastAsia="仿宋" w:hAnsi="仿宋" w:cs="Times New Roman" w:hint="eastAsia"/>
          <w:sz w:val="24"/>
          <w:szCs w:val="24"/>
        </w:rPr>
        <w:t>图谱</w:t>
      </w:r>
    </w:p>
    <w:p w14:paraId="7C855650" w14:textId="77777777" w:rsidR="00B97DDD" w:rsidRDefault="00FE0308">
      <w:pPr>
        <w:pStyle w:val="3"/>
        <w:rPr>
          <w:rFonts w:ascii="Times New Roman" w:eastAsia="仿宋" w:hAnsi="Times New Roman" w:cs="Times New Roman"/>
          <w:sz w:val="24"/>
          <w:szCs w:val="28"/>
        </w:rPr>
      </w:pPr>
      <w:bookmarkStart w:id="101" w:name="_Toc63852221"/>
      <w:r>
        <w:rPr>
          <w:rFonts w:ascii="Times New Roman" w:eastAsia="仿宋" w:hAnsi="Times New Roman" w:cs="Times New Roman"/>
          <w:sz w:val="24"/>
          <w:szCs w:val="28"/>
        </w:rPr>
        <w:t>2</w:t>
      </w:r>
      <w:r>
        <w:rPr>
          <w:rFonts w:ascii="Times New Roman" w:eastAsia="仿宋" w:hAnsi="Times New Roman" w:cs="Times New Roman"/>
          <w:sz w:val="24"/>
          <w:szCs w:val="28"/>
        </w:rPr>
        <w:t>、课题研究周期及重要节点</w:t>
      </w:r>
      <w:bookmarkEnd w:id="101"/>
      <w:r>
        <w:rPr>
          <w:rFonts w:ascii="Times New Roman" w:eastAsia="仿宋" w:hAnsi="Times New Roman" w:cs="Times New Roman"/>
          <w:sz w:val="24"/>
          <w:szCs w:val="28"/>
        </w:rPr>
        <w:t xml:space="preserve"> </w:t>
      </w:r>
    </w:p>
    <w:p w14:paraId="224D368C"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课题研究周期为</w:t>
      </w:r>
      <w:r>
        <w:rPr>
          <w:rFonts w:ascii="仿宋" w:eastAsia="仿宋" w:hAnsi="仿宋" w:cs="Times New Roman" w:hint="eastAsia"/>
          <w:sz w:val="24"/>
          <w:szCs w:val="24"/>
        </w:rPr>
        <w:t>2</w:t>
      </w:r>
      <w:r>
        <w:rPr>
          <w:rFonts w:ascii="仿宋" w:eastAsia="仿宋" w:hAnsi="仿宋" w:cs="Times New Roman"/>
          <w:sz w:val="24"/>
          <w:szCs w:val="24"/>
        </w:rPr>
        <w:t>021</w:t>
      </w:r>
      <w:r>
        <w:rPr>
          <w:rFonts w:ascii="仿宋" w:eastAsia="仿宋" w:hAnsi="仿宋" w:cs="Times New Roman" w:hint="eastAsia"/>
          <w:sz w:val="24"/>
          <w:szCs w:val="24"/>
        </w:rPr>
        <w:t>年至</w:t>
      </w:r>
      <w:r>
        <w:rPr>
          <w:rFonts w:ascii="仿宋" w:eastAsia="仿宋" w:hAnsi="仿宋" w:cs="Times New Roman" w:hint="eastAsia"/>
          <w:sz w:val="24"/>
          <w:szCs w:val="24"/>
        </w:rPr>
        <w:t>2</w:t>
      </w:r>
      <w:r>
        <w:rPr>
          <w:rFonts w:ascii="仿宋" w:eastAsia="仿宋" w:hAnsi="仿宋" w:cs="Times New Roman"/>
          <w:sz w:val="24"/>
          <w:szCs w:val="24"/>
        </w:rPr>
        <w:t>023</w:t>
      </w:r>
      <w:r>
        <w:rPr>
          <w:rFonts w:ascii="仿宋" w:eastAsia="仿宋" w:hAnsi="仿宋" w:cs="Times New Roman" w:hint="eastAsia"/>
          <w:sz w:val="24"/>
          <w:szCs w:val="24"/>
        </w:rPr>
        <w:t>年，重要节点包括：</w:t>
      </w:r>
    </w:p>
    <w:p w14:paraId="07325987" w14:textId="77777777" w:rsidR="00B97DDD" w:rsidRDefault="00FE0308">
      <w:pPr>
        <w:pStyle w:val="af9"/>
        <w:numPr>
          <w:ilvl w:val="0"/>
          <w:numId w:val="5"/>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lastRenderedPageBreak/>
        <w:t>2021</w:t>
      </w:r>
      <w:r>
        <w:rPr>
          <w:rFonts w:ascii="仿宋" w:eastAsia="仿宋" w:hAnsi="仿宋" w:cs="Times New Roman"/>
          <w:color w:val="000000" w:themeColor="text1"/>
          <w:sz w:val="24"/>
          <w:szCs w:val="24"/>
        </w:rPr>
        <w:t>年</w:t>
      </w:r>
      <w:r>
        <w:rPr>
          <w:rFonts w:ascii="仿宋" w:eastAsia="仿宋" w:hAnsi="仿宋" w:cs="Times New Roman"/>
          <w:color w:val="000000" w:themeColor="text1"/>
          <w:sz w:val="24"/>
          <w:szCs w:val="24"/>
        </w:rPr>
        <w:t>6</w:t>
      </w:r>
      <w:r>
        <w:rPr>
          <w:rFonts w:ascii="仿宋" w:eastAsia="仿宋" w:hAnsi="仿宋" w:cs="Times New Roman"/>
          <w:color w:val="000000" w:themeColor="text1"/>
          <w:sz w:val="24"/>
          <w:szCs w:val="24"/>
        </w:rPr>
        <w:t>月：</w:t>
      </w:r>
    </w:p>
    <w:p w14:paraId="31A13A27"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proofErr w:type="gramStart"/>
      <w:r>
        <w:rPr>
          <w:rFonts w:ascii="仿宋" w:eastAsia="仿宋" w:hAnsi="仿宋" w:cs="Times New Roman"/>
          <w:color w:val="000000" w:themeColor="text1"/>
          <w:sz w:val="24"/>
          <w:szCs w:val="24"/>
        </w:rPr>
        <w:t>实现家宽</w:t>
      </w:r>
      <w:proofErr w:type="gramEnd"/>
      <w:r>
        <w:rPr>
          <w:rFonts w:ascii="仿宋" w:eastAsia="仿宋" w:hAnsi="仿宋" w:cs="Times New Roman"/>
          <w:color w:val="000000" w:themeColor="text1"/>
          <w:sz w:val="24"/>
          <w:szCs w:val="24"/>
        </w:rPr>
        <w:t>场景根因定位算法初步设计。</w:t>
      </w:r>
    </w:p>
    <w:p w14:paraId="1140C728"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提出</w:t>
      </w:r>
      <w:r>
        <w:rPr>
          <w:rFonts w:ascii="仿宋" w:eastAsia="仿宋" w:hAnsi="仿宋" w:cs="Times New Roman"/>
          <w:color w:val="000000" w:themeColor="text1"/>
          <w:sz w:val="24"/>
          <w:szCs w:val="24"/>
        </w:rPr>
        <w:t>NFV</w:t>
      </w:r>
      <w:r>
        <w:rPr>
          <w:rFonts w:ascii="仿宋" w:eastAsia="仿宋" w:hAnsi="仿宋" w:cs="Times New Roman"/>
          <w:color w:val="000000" w:themeColor="text1"/>
          <w:sz w:val="24"/>
          <w:szCs w:val="24"/>
        </w:rPr>
        <w:t>日志解析初步设计方案。</w:t>
      </w:r>
    </w:p>
    <w:p w14:paraId="7D250CF7"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无线</w:t>
      </w:r>
      <w:proofErr w:type="gramStart"/>
      <w:r>
        <w:rPr>
          <w:rFonts w:ascii="仿宋" w:eastAsia="仿宋" w:hAnsi="仿宋" w:cs="Times New Roman"/>
          <w:color w:val="000000" w:themeColor="text1"/>
          <w:sz w:val="24"/>
          <w:szCs w:val="24"/>
        </w:rPr>
        <w:t>网指标</w:t>
      </w:r>
      <w:proofErr w:type="gramEnd"/>
      <w:r>
        <w:rPr>
          <w:rFonts w:ascii="仿宋" w:eastAsia="仿宋" w:hAnsi="仿宋" w:cs="Times New Roman"/>
          <w:color w:val="000000" w:themeColor="text1"/>
          <w:sz w:val="24"/>
          <w:szCs w:val="24"/>
        </w:rPr>
        <w:t>数据聚类方法初步设计</w:t>
      </w:r>
    </w:p>
    <w:p w14:paraId="116F4BDB" w14:textId="77777777" w:rsidR="00B97DDD" w:rsidRDefault="00FE0308">
      <w:pPr>
        <w:pStyle w:val="af9"/>
        <w:numPr>
          <w:ilvl w:val="0"/>
          <w:numId w:val="5"/>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2021</w:t>
      </w:r>
      <w:r>
        <w:rPr>
          <w:rFonts w:ascii="仿宋" w:eastAsia="仿宋" w:hAnsi="仿宋" w:cs="Times New Roman"/>
          <w:color w:val="000000" w:themeColor="text1"/>
          <w:sz w:val="24"/>
          <w:szCs w:val="24"/>
        </w:rPr>
        <w:t>年</w:t>
      </w:r>
      <w:r>
        <w:rPr>
          <w:rFonts w:ascii="仿宋" w:eastAsia="仿宋" w:hAnsi="仿宋" w:cs="Times New Roman"/>
          <w:color w:val="000000" w:themeColor="text1"/>
          <w:sz w:val="24"/>
          <w:szCs w:val="24"/>
        </w:rPr>
        <w:t>8</w:t>
      </w:r>
      <w:r>
        <w:rPr>
          <w:rFonts w:ascii="仿宋" w:eastAsia="仿宋" w:hAnsi="仿宋" w:cs="Times New Roman"/>
          <w:color w:val="000000" w:themeColor="text1"/>
          <w:sz w:val="24"/>
          <w:szCs w:val="24"/>
        </w:rPr>
        <w:t>月：</w:t>
      </w:r>
    </w:p>
    <w:p w14:paraId="75BDC83A"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proofErr w:type="gramStart"/>
      <w:r>
        <w:rPr>
          <w:rFonts w:ascii="仿宋" w:eastAsia="仿宋" w:hAnsi="仿宋" w:cs="Times New Roman"/>
          <w:color w:val="000000" w:themeColor="text1"/>
          <w:sz w:val="24"/>
          <w:szCs w:val="24"/>
        </w:rPr>
        <w:t>完善家宽</w:t>
      </w:r>
      <w:proofErr w:type="gramEnd"/>
      <w:r>
        <w:rPr>
          <w:rFonts w:ascii="仿宋" w:eastAsia="仿宋" w:hAnsi="仿宋" w:cs="Times New Roman"/>
          <w:color w:val="000000" w:themeColor="text1"/>
          <w:sz w:val="24"/>
          <w:szCs w:val="24"/>
        </w:rPr>
        <w:t>场景根因定位算法设计。</w:t>
      </w:r>
    </w:p>
    <w:p w14:paraId="0CB757B4" w14:textId="77777777" w:rsidR="00B97DDD" w:rsidRDefault="00FE0308">
      <w:pPr>
        <w:pStyle w:val="af9"/>
        <w:numPr>
          <w:ilvl w:val="0"/>
          <w:numId w:val="5"/>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2021</w:t>
      </w:r>
      <w:r>
        <w:rPr>
          <w:rFonts w:ascii="仿宋" w:eastAsia="仿宋" w:hAnsi="仿宋" w:cs="Times New Roman"/>
          <w:color w:val="000000" w:themeColor="text1"/>
          <w:sz w:val="24"/>
          <w:szCs w:val="24"/>
        </w:rPr>
        <w:t>年</w:t>
      </w:r>
      <w:r>
        <w:rPr>
          <w:rFonts w:ascii="仿宋" w:eastAsia="仿宋" w:hAnsi="仿宋" w:cs="Times New Roman"/>
          <w:color w:val="000000" w:themeColor="text1"/>
          <w:sz w:val="24"/>
          <w:szCs w:val="24"/>
        </w:rPr>
        <w:t>10</w:t>
      </w:r>
      <w:r>
        <w:rPr>
          <w:rFonts w:ascii="仿宋" w:eastAsia="仿宋" w:hAnsi="仿宋" w:cs="Times New Roman"/>
          <w:color w:val="000000" w:themeColor="text1"/>
          <w:sz w:val="24"/>
          <w:szCs w:val="24"/>
        </w:rPr>
        <w:t>月：</w:t>
      </w:r>
    </w:p>
    <w:p w14:paraId="70AC46F7"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proofErr w:type="gramStart"/>
      <w:r>
        <w:rPr>
          <w:rFonts w:ascii="仿宋" w:eastAsia="仿宋" w:hAnsi="仿宋" w:cs="Times New Roman"/>
          <w:color w:val="000000" w:themeColor="text1"/>
          <w:sz w:val="24"/>
          <w:szCs w:val="24"/>
        </w:rPr>
        <w:t>家宽场景</w:t>
      </w:r>
      <w:proofErr w:type="gramEnd"/>
      <w:r>
        <w:rPr>
          <w:rFonts w:ascii="仿宋" w:eastAsia="仿宋" w:hAnsi="仿宋" w:cs="Times New Roman"/>
          <w:color w:val="000000" w:themeColor="text1"/>
          <w:sz w:val="24"/>
          <w:szCs w:val="24"/>
        </w:rPr>
        <w:t>根因定位算法的原型系统初步完成。</w:t>
      </w:r>
    </w:p>
    <w:p w14:paraId="1C2B62E0"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实现并优化适应性</w:t>
      </w:r>
      <w:r>
        <w:rPr>
          <w:rFonts w:ascii="仿宋" w:eastAsia="仿宋" w:hAnsi="仿宋" w:cs="Times New Roman"/>
          <w:color w:val="000000" w:themeColor="text1"/>
          <w:sz w:val="24"/>
          <w:szCs w:val="24"/>
        </w:rPr>
        <w:t>NFV</w:t>
      </w:r>
      <w:r>
        <w:rPr>
          <w:rFonts w:ascii="仿宋" w:eastAsia="仿宋" w:hAnsi="仿宋" w:cs="Times New Roman"/>
          <w:color w:val="000000" w:themeColor="text1"/>
          <w:sz w:val="24"/>
          <w:szCs w:val="24"/>
        </w:rPr>
        <w:t>日志解析方案的初步方案。</w:t>
      </w:r>
    </w:p>
    <w:p w14:paraId="477CE9A4"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无线网多指标数据聚类方案原型系统的实现。</w:t>
      </w:r>
    </w:p>
    <w:p w14:paraId="1E1C103F" w14:textId="77777777" w:rsidR="00B97DDD" w:rsidRDefault="00FE0308">
      <w:pPr>
        <w:pStyle w:val="af9"/>
        <w:numPr>
          <w:ilvl w:val="0"/>
          <w:numId w:val="3"/>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无线网无监督异常检测算法完成初步设计。</w:t>
      </w:r>
    </w:p>
    <w:p w14:paraId="35A8084B" w14:textId="77777777" w:rsidR="00B97DDD" w:rsidRDefault="00FE0308">
      <w:pPr>
        <w:pStyle w:val="af9"/>
        <w:numPr>
          <w:ilvl w:val="0"/>
          <w:numId w:val="5"/>
        </w:numPr>
        <w:spacing w:line="360" w:lineRule="auto"/>
        <w:ind w:firstLineChars="0"/>
        <w:rPr>
          <w:rFonts w:ascii="仿宋" w:eastAsia="仿宋" w:hAnsi="仿宋" w:cs="Times New Roman"/>
          <w:color w:val="000000" w:themeColor="text1"/>
          <w:sz w:val="24"/>
          <w:szCs w:val="24"/>
        </w:rPr>
      </w:pPr>
      <w:r>
        <w:rPr>
          <w:rFonts w:ascii="仿宋" w:eastAsia="仿宋" w:hAnsi="仿宋" w:cs="Times New Roman"/>
          <w:color w:val="000000" w:themeColor="text1"/>
          <w:sz w:val="24"/>
          <w:szCs w:val="24"/>
        </w:rPr>
        <w:t>2021</w:t>
      </w:r>
      <w:r>
        <w:rPr>
          <w:rFonts w:ascii="仿宋" w:eastAsia="仿宋" w:hAnsi="仿宋" w:cs="Times New Roman"/>
          <w:color w:val="000000" w:themeColor="text1"/>
          <w:sz w:val="24"/>
          <w:szCs w:val="24"/>
        </w:rPr>
        <w:t>年</w:t>
      </w:r>
      <w:r>
        <w:rPr>
          <w:rFonts w:ascii="仿宋" w:eastAsia="仿宋" w:hAnsi="仿宋" w:cs="Times New Roman"/>
          <w:color w:val="000000" w:themeColor="text1"/>
          <w:sz w:val="24"/>
          <w:szCs w:val="24"/>
        </w:rPr>
        <w:t>12</w:t>
      </w:r>
      <w:r>
        <w:rPr>
          <w:rFonts w:ascii="仿宋" w:eastAsia="仿宋" w:hAnsi="仿宋" w:cs="Times New Roman"/>
          <w:color w:val="000000" w:themeColor="text1"/>
          <w:sz w:val="24"/>
          <w:szCs w:val="24"/>
        </w:rPr>
        <w:t>月：</w:t>
      </w:r>
    </w:p>
    <w:p w14:paraId="0A53030F" w14:textId="77777777" w:rsidR="00B97DDD" w:rsidRDefault="00FE0308">
      <w:pPr>
        <w:pStyle w:val="af9"/>
        <w:numPr>
          <w:ilvl w:val="0"/>
          <w:numId w:val="3"/>
        </w:numPr>
        <w:spacing w:line="360" w:lineRule="auto"/>
        <w:ind w:left="0" w:firstLineChars="236" w:firstLine="566"/>
        <w:rPr>
          <w:rFonts w:ascii="仿宋" w:eastAsia="仿宋" w:hAnsi="仿宋" w:cs="Times New Roman"/>
          <w:sz w:val="24"/>
          <w:szCs w:val="24"/>
        </w:rPr>
      </w:pPr>
      <w:proofErr w:type="gramStart"/>
      <w:r>
        <w:rPr>
          <w:rFonts w:ascii="仿宋" w:eastAsia="仿宋" w:hAnsi="仿宋" w:cs="Times New Roman"/>
          <w:sz w:val="24"/>
          <w:szCs w:val="24"/>
        </w:rPr>
        <w:t>家宽场景</w:t>
      </w:r>
      <w:proofErr w:type="gramEnd"/>
      <w:r>
        <w:rPr>
          <w:rFonts w:ascii="仿宋" w:eastAsia="仿宋" w:hAnsi="仿宋" w:cs="Times New Roman"/>
          <w:sz w:val="24"/>
          <w:szCs w:val="24"/>
        </w:rPr>
        <w:t>根因定位算法的原型系统初步完成。使用中国</w:t>
      </w:r>
      <w:proofErr w:type="gramStart"/>
      <w:r>
        <w:rPr>
          <w:rFonts w:ascii="仿宋" w:eastAsia="仿宋" w:hAnsi="仿宋" w:cs="Times New Roman"/>
          <w:sz w:val="24"/>
          <w:szCs w:val="24"/>
        </w:rPr>
        <w:t>移动家宽</w:t>
      </w:r>
      <w:proofErr w:type="gramEnd"/>
      <w:r>
        <w:rPr>
          <w:rFonts w:ascii="仿宋" w:eastAsia="仿宋" w:hAnsi="仿宋" w:cs="Times New Roman"/>
          <w:sz w:val="24"/>
          <w:szCs w:val="24"/>
        </w:rPr>
        <w:t>场景的真实数据完成原型系统验证，预计准确性达到</w:t>
      </w:r>
      <w:r>
        <w:rPr>
          <w:rFonts w:ascii="仿宋" w:eastAsia="仿宋" w:hAnsi="仿宋" w:cs="Times New Roman"/>
          <w:sz w:val="24"/>
          <w:szCs w:val="24"/>
        </w:rPr>
        <w:t>60%</w:t>
      </w:r>
      <w:r>
        <w:rPr>
          <w:rFonts w:ascii="仿宋" w:eastAsia="仿宋" w:hAnsi="仿宋" w:cs="Times New Roman"/>
          <w:sz w:val="24"/>
          <w:szCs w:val="24"/>
        </w:rPr>
        <w:t>。完成算法代码方案的实现和效果评估、测试，优化系统的整体性能。</w:t>
      </w:r>
      <w:r>
        <w:rPr>
          <w:rFonts w:ascii="仿宋" w:eastAsia="仿宋" w:hAnsi="仿宋" w:cs="Times New Roman" w:hint="eastAsia"/>
          <w:sz w:val="24"/>
          <w:szCs w:val="24"/>
        </w:rPr>
        <w:t>开始筹备</w:t>
      </w:r>
      <w:r>
        <w:rPr>
          <w:rFonts w:ascii="仿宋" w:eastAsia="仿宋" w:hAnsi="仿宋" w:cs="Times New Roman" w:hint="eastAsia"/>
          <w:sz w:val="24"/>
          <w:szCs w:val="24"/>
        </w:rPr>
        <w:t>1</w:t>
      </w:r>
      <w:r>
        <w:rPr>
          <w:rFonts w:ascii="仿宋" w:eastAsia="仿宋" w:hAnsi="仿宋" w:cs="Times New Roman" w:hint="eastAsia"/>
          <w:sz w:val="24"/>
          <w:szCs w:val="24"/>
        </w:rPr>
        <w:t>篇</w:t>
      </w:r>
      <w:r>
        <w:rPr>
          <w:rFonts w:ascii="仿宋" w:eastAsia="仿宋" w:hAnsi="仿宋" w:cs="Times New Roman"/>
          <w:sz w:val="24"/>
          <w:szCs w:val="24"/>
        </w:rPr>
        <w:t>论文投稿。</w:t>
      </w:r>
    </w:p>
    <w:p w14:paraId="2DA919D0" w14:textId="77777777" w:rsidR="00B97DDD" w:rsidRDefault="00FE0308">
      <w:pPr>
        <w:pStyle w:val="af9"/>
        <w:numPr>
          <w:ilvl w:val="0"/>
          <w:numId w:val="3"/>
        </w:numPr>
        <w:spacing w:line="360" w:lineRule="auto"/>
        <w:ind w:left="0" w:firstLineChars="236" w:firstLine="566"/>
        <w:rPr>
          <w:rFonts w:ascii="仿宋" w:eastAsia="仿宋" w:hAnsi="仿宋" w:cs="Times New Roman"/>
          <w:sz w:val="24"/>
          <w:szCs w:val="24"/>
        </w:rPr>
      </w:pPr>
      <w:r>
        <w:rPr>
          <w:rFonts w:ascii="仿宋" w:eastAsia="仿宋" w:hAnsi="仿宋" w:cs="Times New Roman"/>
          <w:sz w:val="24"/>
          <w:szCs w:val="24"/>
        </w:rPr>
        <w:t>实现适应性</w:t>
      </w:r>
      <w:r>
        <w:rPr>
          <w:rFonts w:ascii="仿宋" w:eastAsia="仿宋" w:hAnsi="仿宋" w:cs="Times New Roman"/>
          <w:sz w:val="24"/>
          <w:szCs w:val="24"/>
        </w:rPr>
        <w:t>NFV</w:t>
      </w:r>
      <w:r>
        <w:rPr>
          <w:rFonts w:ascii="仿宋" w:eastAsia="仿宋" w:hAnsi="仿宋" w:cs="Times New Roman"/>
          <w:sz w:val="24"/>
          <w:szCs w:val="24"/>
        </w:rPr>
        <w:t>日志压缩方案原型系统初步完成。使用中国</w:t>
      </w:r>
      <w:proofErr w:type="gramStart"/>
      <w:r>
        <w:rPr>
          <w:rFonts w:ascii="仿宋" w:eastAsia="仿宋" w:hAnsi="仿宋" w:cs="Times New Roman"/>
          <w:sz w:val="24"/>
          <w:szCs w:val="24"/>
        </w:rPr>
        <w:t>移动省</w:t>
      </w:r>
      <w:proofErr w:type="gramEnd"/>
      <w:r>
        <w:rPr>
          <w:rFonts w:ascii="仿宋" w:eastAsia="仿宋" w:hAnsi="仿宋" w:cs="Times New Roman"/>
          <w:sz w:val="24"/>
          <w:szCs w:val="24"/>
        </w:rPr>
        <w:t>公司真实数据完成验证，使得模板提取准确率达到</w:t>
      </w:r>
      <w:r>
        <w:rPr>
          <w:rFonts w:ascii="仿宋" w:eastAsia="仿宋" w:hAnsi="仿宋" w:cs="Times New Roman"/>
          <w:sz w:val="24"/>
          <w:szCs w:val="24"/>
        </w:rPr>
        <w:t>60%</w:t>
      </w:r>
      <w:r>
        <w:rPr>
          <w:rFonts w:ascii="仿宋" w:eastAsia="仿宋" w:hAnsi="仿宋" w:cs="Times New Roman"/>
          <w:sz w:val="24"/>
          <w:szCs w:val="24"/>
        </w:rPr>
        <w:t>。</w:t>
      </w:r>
    </w:p>
    <w:p w14:paraId="4B4FFF5A" w14:textId="77777777" w:rsidR="00B97DDD" w:rsidRDefault="00FE0308">
      <w:pPr>
        <w:pStyle w:val="af9"/>
        <w:numPr>
          <w:ilvl w:val="0"/>
          <w:numId w:val="3"/>
        </w:numPr>
        <w:spacing w:line="360" w:lineRule="auto"/>
        <w:ind w:left="0" w:firstLineChars="236" w:firstLine="566"/>
        <w:rPr>
          <w:rFonts w:ascii="仿宋" w:eastAsia="仿宋" w:hAnsi="仿宋" w:cs="Times New Roman"/>
          <w:sz w:val="24"/>
          <w:szCs w:val="24"/>
        </w:rPr>
      </w:pPr>
      <w:r>
        <w:rPr>
          <w:rFonts w:ascii="仿宋" w:eastAsia="仿宋" w:hAnsi="仿宋" w:cs="Times New Roman"/>
          <w:sz w:val="24"/>
          <w:szCs w:val="24"/>
        </w:rPr>
        <w:t>基于无监督机器学习的多指标异常检测算法原型系统初步完成，并与多指标数据聚类方法进行有机整合，进一步优化系统的整体性能。基于中国</w:t>
      </w:r>
      <w:proofErr w:type="gramStart"/>
      <w:r>
        <w:rPr>
          <w:rFonts w:ascii="仿宋" w:eastAsia="仿宋" w:hAnsi="仿宋" w:cs="Times New Roman"/>
          <w:sz w:val="24"/>
          <w:szCs w:val="24"/>
        </w:rPr>
        <w:t>移动省</w:t>
      </w:r>
      <w:proofErr w:type="gramEnd"/>
      <w:r>
        <w:rPr>
          <w:rFonts w:ascii="仿宋" w:eastAsia="仿宋" w:hAnsi="仿宋" w:cs="Times New Roman"/>
          <w:sz w:val="24"/>
          <w:szCs w:val="24"/>
        </w:rPr>
        <w:t>公司无线</w:t>
      </w:r>
      <w:proofErr w:type="gramStart"/>
      <w:r>
        <w:rPr>
          <w:rFonts w:ascii="仿宋" w:eastAsia="仿宋" w:hAnsi="仿宋" w:cs="Times New Roman"/>
          <w:sz w:val="24"/>
          <w:szCs w:val="24"/>
        </w:rPr>
        <w:t>网数据</w:t>
      </w:r>
      <w:proofErr w:type="gramEnd"/>
      <w:r>
        <w:rPr>
          <w:rFonts w:ascii="仿宋" w:eastAsia="仿宋" w:hAnsi="仿宋" w:cs="Times New Roman"/>
          <w:sz w:val="24"/>
          <w:szCs w:val="24"/>
        </w:rPr>
        <w:t>初步完成验证，综合准确性达到约</w:t>
      </w:r>
      <w:r>
        <w:rPr>
          <w:rFonts w:ascii="仿宋" w:eastAsia="仿宋" w:hAnsi="仿宋" w:cs="Times New Roman"/>
          <w:sz w:val="24"/>
          <w:szCs w:val="24"/>
        </w:rPr>
        <w:t>80%</w:t>
      </w:r>
      <w:r>
        <w:rPr>
          <w:rFonts w:ascii="仿宋" w:eastAsia="仿宋" w:hAnsi="仿宋" w:cs="Times New Roman"/>
          <w:sz w:val="24"/>
          <w:szCs w:val="24"/>
        </w:rPr>
        <w:t>。完成</w:t>
      </w:r>
      <w:r>
        <w:rPr>
          <w:rFonts w:ascii="仿宋" w:eastAsia="仿宋" w:hAnsi="仿宋" w:cs="Times New Roman"/>
          <w:sz w:val="24"/>
          <w:szCs w:val="24"/>
        </w:rPr>
        <w:t>1</w:t>
      </w:r>
      <w:r>
        <w:rPr>
          <w:rFonts w:ascii="仿宋" w:eastAsia="仿宋" w:hAnsi="仿宋" w:cs="Times New Roman"/>
          <w:sz w:val="24"/>
          <w:szCs w:val="24"/>
        </w:rPr>
        <w:t>篇相关论文投稿</w:t>
      </w:r>
      <w:r>
        <w:rPr>
          <w:rFonts w:ascii="仿宋" w:eastAsia="仿宋" w:hAnsi="仿宋" w:cs="Times New Roman"/>
          <w:sz w:val="24"/>
          <w:szCs w:val="24"/>
        </w:rPr>
        <w:t>。</w:t>
      </w:r>
    </w:p>
    <w:p w14:paraId="570401C6" w14:textId="77777777" w:rsidR="00B97DDD" w:rsidRDefault="00FE0308">
      <w:pPr>
        <w:pStyle w:val="af9"/>
        <w:numPr>
          <w:ilvl w:val="0"/>
          <w:numId w:val="5"/>
        </w:numPr>
        <w:spacing w:line="360" w:lineRule="auto"/>
        <w:ind w:firstLineChars="0"/>
        <w:rPr>
          <w:rFonts w:ascii="仿宋" w:eastAsia="仿宋" w:hAnsi="仿宋" w:cs="Times New Roman"/>
          <w:sz w:val="24"/>
          <w:szCs w:val="24"/>
        </w:rPr>
      </w:pPr>
      <w:r>
        <w:rPr>
          <w:rFonts w:ascii="仿宋" w:eastAsia="仿宋" w:hAnsi="仿宋" w:cs="Times New Roman"/>
          <w:sz w:val="24"/>
          <w:szCs w:val="24"/>
        </w:rPr>
        <w:t>2022</w:t>
      </w:r>
      <w:r>
        <w:rPr>
          <w:rFonts w:ascii="仿宋" w:eastAsia="仿宋" w:hAnsi="仿宋" w:cs="Times New Roman"/>
          <w:sz w:val="24"/>
          <w:szCs w:val="24"/>
        </w:rPr>
        <w:t>年</w:t>
      </w:r>
      <w:r>
        <w:rPr>
          <w:rFonts w:ascii="仿宋" w:eastAsia="仿宋" w:hAnsi="仿宋" w:cs="Times New Roman"/>
          <w:sz w:val="24"/>
          <w:szCs w:val="24"/>
        </w:rPr>
        <w:t>~2023</w:t>
      </w:r>
      <w:r>
        <w:rPr>
          <w:rFonts w:ascii="仿宋" w:eastAsia="仿宋" w:hAnsi="仿宋" w:cs="Times New Roman"/>
          <w:sz w:val="24"/>
          <w:szCs w:val="24"/>
        </w:rPr>
        <w:t>年：</w:t>
      </w:r>
    </w:p>
    <w:p w14:paraId="4FC50037" w14:textId="77777777" w:rsidR="00B97DDD" w:rsidRDefault="00FE0308">
      <w:pPr>
        <w:pStyle w:val="af9"/>
        <w:numPr>
          <w:ilvl w:val="0"/>
          <w:numId w:val="3"/>
        </w:numPr>
        <w:spacing w:line="360" w:lineRule="auto"/>
        <w:ind w:left="0" w:firstLineChars="236" w:firstLine="566"/>
        <w:rPr>
          <w:rFonts w:ascii="仿宋" w:eastAsia="仿宋" w:hAnsi="仿宋" w:cs="Times New Roman"/>
          <w:sz w:val="24"/>
          <w:szCs w:val="24"/>
        </w:rPr>
      </w:pPr>
      <w:r>
        <w:rPr>
          <w:rFonts w:ascii="仿宋" w:eastAsia="仿宋" w:hAnsi="仿宋" w:cs="Times New Roman"/>
          <w:sz w:val="24"/>
          <w:szCs w:val="24"/>
        </w:rPr>
        <w:t>预期将进一步完善以上三个研究任务的原型系统及论文，并实现在中移动实际的家宽、</w:t>
      </w:r>
      <w:r>
        <w:rPr>
          <w:rFonts w:ascii="仿宋" w:eastAsia="仿宋" w:hAnsi="仿宋" w:cs="Times New Roman"/>
          <w:sz w:val="24"/>
          <w:szCs w:val="24"/>
        </w:rPr>
        <w:t>NFV</w:t>
      </w:r>
      <w:r>
        <w:rPr>
          <w:rFonts w:ascii="仿宋" w:eastAsia="仿宋" w:hAnsi="仿宋" w:cs="Times New Roman"/>
          <w:sz w:val="24"/>
          <w:szCs w:val="24"/>
        </w:rPr>
        <w:t>和无线环境中的部署应用。</w:t>
      </w:r>
    </w:p>
    <w:p w14:paraId="53A61E6A" w14:textId="77777777" w:rsidR="00B97DDD" w:rsidRDefault="00FE0308">
      <w:pPr>
        <w:pStyle w:val="af9"/>
        <w:numPr>
          <w:ilvl w:val="0"/>
          <w:numId w:val="3"/>
        </w:numPr>
        <w:spacing w:line="360" w:lineRule="auto"/>
        <w:ind w:left="0" w:firstLineChars="236" w:firstLine="566"/>
        <w:rPr>
          <w:rFonts w:ascii="仿宋" w:eastAsia="仿宋" w:hAnsi="仿宋" w:cs="Times New Roman"/>
          <w:sz w:val="24"/>
          <w:szCs w:val="24"/>
        </w:rPr>
      </w:pPr>
      <w:proofErr w:type="gramStart"/>
      <w:r>
        <w:rPr>
          <w:rFonts w:ascii="仿宋" w:eastAsia="仿宋" w:hAnsi="仿宋" w:cs="Times New Roman"/>
          <w:sz w:val="24"/>
          <w:szCs w:val="24"/>
        </w:rPr>
        <w:t>家宽场景</w:t>
      </w:r>
      <w:proofErr w:type="gramEnd"/>
      <w:r>
        <w:rPr>
          <w:rFonts w:ascii="仿宋" w:eastAsia="仿宋" w:hAnsi="仿宋" w:cs="Times New Roman"/>
          <w:sz w:val="24"/>
          <w:szCs w:val="24"/>
        </w:rPr>
        <w:t>根因定位算法的原型系统测试原型系统进一步完善，</w:t>
      </w:r>
      <w:r>
        <w:rPr>
          <w:rFonts w:ascii="仿宋" w:eastAsia="仿宋" w:hAnsi="仿宋" w:cs="Times New Roman"/>
          <w:sz w:val="24"/>
          <w:szCs w:val="24"/>
        </w:rPr>
        <w:t>Top5</w:t>
      </w:r>
      <w:r>
        <w:rPr>
          <w:rFonts w:ascii="仿宋" w:eastAsia="仿宋" w:hAnsi="仿宋" w:cs="Times New Roman"/>
          <w:sz w:val="24"/>
          <w:szCs w:val="24"/>
        </w:rPr>
        <w:t>的定位准确性达到</w:t>
      </w:r>
      <w:r>
        <w:rPr>
          <w:rFonts w:ascii="仿宋" w:eastAsia="仿宋" w:hAnsi="仿宋" w:cs="Times New Roman"/>
          <w:sz w:val="24"/>
          <w:szCs w:val="24"/>
        </w:rPr>
        <w:t>85%</w:t>
      </w:r>
      <w:r>
        <w:rPr>
          <w:rFonts w:ascii="仿宋" w:eastAsia="仿宋" w:hAnsi="仿宋" w:cs="Times New Roman"/>
          <w:sz w:val="24"/>
          <w:szCs w:val="24"/>
        </w:rPr>
        <w:t>以上，支撑中国</w:t>
      </w:r>
      <w:proofErr w:type="gramStart"/>
      <w:r>
        <w:rPr>
          <w:rFonts w:ascii="仿宋" w:eastAsia="仿宋" w:hAnsi="仿宋" w:cs="Times New Roman"/>
          <w:sz w:val="24"/>
          <w:szCs w:val="24"/>
        </w:rPr>
        <w:t>移动家宽</w:t>
      </w:r>
      <w:proofErr w:type="gramEnd"/>
      <w:r>
        <w:rPr>
          <w:rFonts w:ascii="仿宋" w:eastAsia="仿宋" w:hAnsi="仿宋" w:cs="Times New Roman"/>
          <w:sz w:val="24"/>
          <w:szCs w:val="24"/>
        </w:rPr>
        <w:t>场景</w:t>
      </w:r>
      <w:r>
        <w:rPr>
          <w:rFonts w:ascii="仿宋" w:eastAsia="仿宋" w:hAnsi="仿宋" w:cs="Times New Roman" w:hint="eastAsia"/>
          <w:sz w:val="24"/>
          <w:szCs w:val="24"/>
        </w:rPr>
        <w:t>的</w:t>
      </w:r>
      <w:r>
        <w:rPr>
          <w:rFonts w:ascii="仿宋" w:eastAsia="仿宋" w:hAnsi="仿宋" w:cs="Times New Roman"/>
          <w:sz w:val="24"/>
          <w:szCs w:val="24"/>
        </w:rPr>
        <w:t>部署应用。发表</w:t>
      </w:r>
      <w:r>
        <w:rPr>
          <w:rFonts w:ascii="仿宋" w:eastAsia="仿宋" w:hAnsi="仿宋" w:cs="Times New Roman"/>
          <w:sz w:val="24"/>
          <w:szCs w:val="24"/>
        </w:rPr>
        <w:t>1</w:t>
      </w:r>
      <w:r>
        <w:rPr>
          <w:rFonts w:ascii="仿宋" w:eastAsia="仿宋" w:hAnsi="仿宋" w:cs="Times New Roman"/>
          <w:sz w:val="24"/>
          <w:szCs w:val="24"/>
        </w:rPr>
        <w:t>篇相关论文。</w:t>
      </w:r>
    </w:p>
    <w:p w14:paraId="26E99995" w14:textId="77777777" w:rsidR="00B97DDD" w:rsidRDefault="00FE0308">
      <w:pPr>
        <w:pStyle w:val="af9"/>
        <w:numPr>
          <w:ilvl w:val="0"/>
          <w:numId w:val="3"/>
        </w:numPr>
        <w:spacing w:line="360" w:lineRule="auto"/>
        <w:ind w:left="0" w:firstLineChars="236" w:firstLine="566"/>
        <w:rPr>
          <w:rFonts w:ascii="仿宋" w:eastAsia="仿宋" w:hAnsi="仿宋" w:cs="Times New Roman"/>
          <w:sz w:val="24"/>
          <w:szCs w:val="24"/>
        </w:rPr>
      </w:pPr>
      <w:r>
        <w:rPr>
          <w:rFonts w:ascii="仿宋" w:eastAsia="仿宋" w:hAnsi="仿宋" w:cs="Times New Roman"/>
          <w:sz w:val="24"/>
          <w:szCs w:val="24"/>
        </w:rPr>
        <w:t>适应性</w:t>
      </w:r>
      <w:r>
        <w:rPr>
          <w:rFonts w:ascii="仿宋" w:eastAsia="仿宋" w:hAnsi="仿宋" w:cs="Times New Roman"/>
          <w:sz w:val="24"/>
          <w:szCs w:val="24"/>
        </w:rPr>
        <w:t>NFV</w:t>
      </w:r>
      <w:r>
        <w:rPr>
          <w:rFonts w:ascii="仿宋" w:eastAsia="仿宋" w:hAnsi="仿宋" w:cs="Times New Roman"/>
          <w:sz w:val="24"/>
          <w:szCs w:val="24"/>
        </w:rPr>
        <w:t>日志压缩方案原型系统进一步完善，使得模板提取准确率达到</w:t>
      </w:r>
      <w:r>
        <w:rPr>
          <w:rFonts w:ascii="仿宋" w:eastAsia="仿宋" w:hAnsi="仿宋" w:cs="Times New Roman"/>
          <w:sz w:val="24"/>
          <w:szCs w:val="24"/>
        </w:rPr>
        <w:t>85%</w:t>
      </w:r>
      <w:r>
        <w:rPr>
          <w:rFonts w:ascii="仿宋" w:eastAsia="仿宋" w:hAnsi="仿宋" w:cs="Times New Roman"/>
          <w:sz w:val="24"/>
          <w:szCs w:val="24"/>
        </w:rPr>
        <w:t>，原始日志与压缩后的日志的压缩率达到</w:t>
      </w:r>
      <w:r>
        <w:rPr>
          <w:rFonts w:ascii="仿宋" w:eastAsia="仿宋" w:hAnsi="仿宋" w:cs="Times New Roman"/>
          <w:sz w:val="24"/>
          <w:szCs w:val="24"/>
        </w:rPr>
        <w:t>30%</w:t>
      </w:r>
      <w:r>
        <w:rPr>
          <w:rFonts w:ascii="仿宋" w:eastAsia="仿宋" w:hAnsi="仿宋" w:cs="Times New Roman"/>
          <w:sz w:val="24"/>
          <w:szCs w:val="24"/>
        </w:rPr>
        <w:t>，支撑中国移动</w:t>
      </w:r>
      <w:r>
        <w:rPr>
          <w:rFonts w:ascii="仿宋" w:eastAsia="仿宋" w:hAnsi="仿宋" w:cs="Times New Roman" w:hint="eastAsia"/>
          <w:sz w:val="24"/>
          <w:szCs w:val="24"/>
        </w:rPr>
        <w:t>不少于</w:t>
      </w:r>
      <w:r>
        <w:rPr>
          <w:rFonts w:ascii="仿宋" w:eastAsia="仿宋" w:hAnsi="仿宋" w:cs="Times New Roman" w:hint="eastAsia"/>
          <w:sz w:val="24"/>
          <w:szCs w:val="24"/>
        </w:rPr>
        <w:t>1</w:t>
      </w:r>
      <w:r>
        <w:rPr>
          <w:rFonts w:ascii="仿宋" w:eastAsia="仿宋" w:hAnsi="仿宋" w:cs="Times New Roman" w:hint="eastAsia"/>
          <w:sz w:val="24"/>
          <w:szCs w:val="24"/>
        </w:rPr>
        <w:t>个</w:t>
      </w:r>
      <w:r>
        <w:rPr>
          <w:rFonts w:ascii="仿宋" w:eastAsia="仿宋" w:hAnsi="仿宋" w:cs="Times New Roman"/>
          <w:sz w:val="24"/>
          <w:szCs w:val="24"/>
        </w:rPr>
        <w:t>省公司</w:t>
      </w:r>
      <w:r>
        <w:rPr>
          <w:rFonts w:ascii="仿宋" w:eastAsia="仿宋" w:hAnsi="仿宋" w:cs="Times New Roman"/>
          <w:sz w:val="24"/>
          <w:szCs w:val="24"/>
        </w:rPr>
        <w:t>NFV</w:t>
      </w:r>
      <w:r>
        <w:rPr>
          <w:rFonts w:ascii="仿宋" w:eastAsia="仿宋" w:hAnsi="仿宋" w:cs="Times New Roman"/>
          <w:sz w:val="24"/>
          <w:szCs w:val="24"/>
        </w:rPr>
        <w:t>场景的部署应用。发表</w:t>
      </w:r>
      <w:r>
        <w:rPr>
          <w:rFonts w:ascii="仿宋" w:eastAsia="仿宋" w:hAnsi="仿宋" w:cs="Times New Roman"/>
          <w:sz w:val="24"/>
          <w:szCs w:val="24"/>
        </w:rPr>
        <w:t>2</w:t>
      </w:r>
      <w:r>
        <w:rPr>
          <w:rFonts w:ascii="仿宋" w:eastAsia="仿宋" w:hAnsi="仿宋" w:cs="Times New Roman"/>
          <w:sz w:val="24"/>
          <w:szCs w:val="24"/>
        </w:rPr>
        <w:t>篇相关论文。</w:t>
      </w:r>
    </w:p>
    <w:p w14:paraId="6AB5B122" w14:textId="77777777" w:rsidR="00B97DDD" w:rsidRDefault="00FE0308">
      <w:pPr>
        <w:pStyle w:val="af9"/>
        <w:numPr>
          <w:ilvl w:val="0"/>
          <w:numId w:val="3"/>
        </w:numPr>
        <w:spacing w:line="360" w:lineRule="auto"/>
        <w:ind w:left="0" w:firstLineChars="236" w:firstLine="566"/>
        <w:rPr>
          <w:rFonts w:ascii="仿宋" w:eastAsia="仿宋" w:hAnsi="仿宋" w:cs="Times New Roman"/>
          <w:sz w:val="24"/>
          <w:szCs w:val="24"/>
        </w:rPr>
      </w:pPr>
      <w:r>
        <w:rPr>
          <w:rFonts w:ascii="仿宋" w:eastAsia="仿宋" w:hAnsi="仿宋" w:cs="Times New Roman"/>
          <w:sz w:val="24"/>
          <w:szCs w:val="24"/>
        </w:rPr>
        <w:t>基于无监督机器学习的多指标异常检测算法原型系统</w:t>
      </w:r>
      <w:r>
        <w:rPr>
          <w:rFonts w:ascii="仿宋" w:eastAsia="仿宋" w:hAnsi="仿宋" w:cs="Times New Roman"/>
          <w:sz w:val="24"/>
          <w:szCs w:val="24"/>
        </w:rPr>
        <w:t>进一步完善，综合</w:t>
      </w:r>
      <w:r>
        <w:rPr>
          <w:rFonts w:ascii="仿宋" w:eastAsia="仿宋" w:hAnsi="仿宋" w:cs="Times New Roman"/>
          <w:sz w:val="24"/>
          <w:szCs w:val="24"/>
        </w:rPr>
        <w:lastRenderedPageBreak/>
        <w:t>准确性达到约</w:t>
      </w:r>
      <w:r>
        <w:rPr>
          <w:rFonts w:ascii="仿宋" w:eastAsia="仿宋" w:hAnsi="仿宋" w:cs="Times New Roman"/>
          <w:sz w:val="24"/>
          <w:szCs w:val="24"/>
        </w:rPr>
        <w:t>85%</w:t>
      </w:r>
      <w:r>
        <w:rPr>
          <w:rFonts w:ascii="仿宋" w:eastAsia="仿宋" w:hAnsi="仿宋" w:cs="Times New Roman"/>
          <w:sz w:val="24"/>
          <w:szCs w:val="24"/>
        </w:rPr>
        <w:t>，支撑中国移动</w:t>
      </w:r>
      <w:r>
        <w:rPr>
          <w:rFonts w:ascii="仿宋" w:eastAsia="仿宋" w:hAnsi="仿宋" w:cs="Times New Roman" w:hint="eastAsia"/>
          <w:sz w:val="24"/>
          <w:szCs w:val="24"/>
        </w:rPr>
        <w:t>不少于</w:t>
      </w:r>
      <w:r>
        <w:rPr>
          <w:rFonts w:ascii="仿宋" w:eastAsia="仿宋" w:hAnsi="仿宋" w:cs="Times New Roman" w:hint="eastAsia"/>
          <w:sz w:val="24"/>
          <w:szCs w:val="24"/>
        </w:rPr>
        <w:t>1</w:t>
      </w:r>
      <w:r>
        <w:rPr>
          <w:rFonts w:ascii="仿宋" w:eastAsia="仿宋" w:hAnsi="仿宋" w:cs="Times New Roman" w:hint="eastAsia"/>
          <w:sz w:val="24"/>
          <w:szCs w:val="24"/>
        </w:rPr>
        <w:t>个</w:t>
      </w:r>
      <w:r>
        <w:rPr>
          <w:rFonts w:ascii="仿宋" w:eastAsia="仿宋" w:hAnsi="仿宋" w:cs="Times New Roman"/>
          <w:sz w:val="24"/>
          <w:szCs w:val="24"/>
        </w:rPr>
        <w:t>省公司无线网场景的部署应用。发表</w:t>
      </w:r>
      <w:r>
        <w:rPr>
          <w:rFonts w:ascii="仿宋" w:eastAsia="仿宋" w:hAnsi="仿宋" w:cs="Times New Roman"/>
          <w:sz w:val="24"/>
          <w:szCs w:val="24"/>
        </w:rPr>
        <w:t>1</w:t>
      </w:r>
      <w:r>
        <w:rPr>
          <w:rFonts w:ascii="仿宋" w:eastAsia="仿宋" w:hAnsi="仿宋" w:cs="Times New Roman"/>
          <w:sz w:val="24"/>
          <w:szCs w:val="24"/>
        </w:rPr>
        <w:t>篇相关论文。</w:t>
      </w:r>
    </w:p>
    <w:p w14:paraId="5759548B" w14:textId="77777777" w:rsidR="00B97DDD" w:rsidRDefault="00FE0308">
      <w:pPr>
        <w:pStyle w:val="3"/>
        <w:rPr>
          <w:rFonts w:ascii="Times New Roman" w:eastAsia="仿宋" w:hAnsi="Times New Roman" w:cs="Times New Roman"/>
          <w:sz w:val="24"/>
          <w:szCs w:val="28"/>
        </w:rPr>
      </w:pPr>
      <w:bookmarkStart w:id="102" w:name="_Toc63852222"/>
      <w:r>
        <w:rPr>
          <w:rFonts w:ascii="Times New Roman" w:eastAsia="仿宋" w:hAnsi="Times New Roman" w:cs="Times New Roman"/>
          <w:sz w:val="24"/>
          <w:szCs w:val="28"/>
        </w:rPr>
        <w:t>3</w:t>
      </w:r>
      <w:r>
        <w:rPr>
          <w:rFonts w:ascii="Times New Roman" w:eastAsia="仿宋" w:hAnsi="Times New Roman" w:cs="Times New Roman"/>
          <w:sz w:val="24"/>
          <w:szCs w:val="28"/>
        </w:rPr>
        <w:t>、风险分析及控制方案</w:t>
      </w:r>
      <w:bookmarkEnd w:id="102"/>
      <w:r>
        <w:rPr>
          <w:rFonts w:ascii="Times New Roman" w:eastAsia="仿宋" w:hAnsi="Times New Roman" w:cs="Times New Roman"/>
          <w:sz w:val="24"/>
          <w:szCs w:val="28"/>
        </w:rPr>
        <w:t xml:space="preserve"> </w:t>
      </w:r>
    </w:p>
    <w:p w14:paraId="190D479E"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hint="eastAsia"/>
          <w:b/>
          <w:sz w:val="24"/>
          <w:szCs w:val="24"/>
        </w:rPr>
        <w:t>项目可能风险包括：</w:t>
      </w:r>
    </w:p>
    <w:p w14:paraId="2D813A30"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1</w:t>
      </w:r>
      <w:r>
        <w:rPr>
          <w:rFonts w:ascii="仿宋" w:eastAsia="仿宋" w:hAnsi="仿宋" w:cs="Times New Roman" w:hint="eastAsia"/>
          <w:sz w:val="24"/>
          <w:szCs w:val="24"/>
        </w:rPr>
        <w:t>）模型在线推理风险：</w:t>
      </w:r>
      <w:proofErr w:type="gramStart"/>
      <w:r>
        <w:rPr>
          <w:rFonts w:ascii="仿宋" w:eastAsia="仿宋" w:hAnsi="仿宋" w:cs="Times New Roman" w:hint="eastAsia"/>
          <w:sz w:val="24"/>
          <w:szCs w:val="24"/>
        </w:rPr>
        <w:t>现网各网</w:t>
      </w:r>
      <w:proofErr w:type="gramEnd"/>
      <w:r>
        <w:rPr>
          <w:rFonts w:ascii="仿宋" w:eastAsia="仿宋" w:hAnsi="仿宋" w:cs="Times New Roman" w:hint="eastAsia"/>
          <w:sz w:val="24"/>
          <w:szCs w:val="24"/>
        </w:rPr>
        <w:t>元或设备间数据分布不同，可能导致离线训练的模型，部署时线上模型和离线模型效果不一致，需要针对线上部署情况优化模型。</w:t>
      </w:r>
    </w:p>
    <w:p w14:paraId="51A20958"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2</w:t>
      </w:r>
      <w:r>
        <w:rPr>
          <w:rFonts w:ascii="仿宋" w:eastAsia="仿宋" w:hAnsi="仿宋" w:cs="Times New Roman" w:hint="eastAsia"/>
          <w:sz w:val="24"/>
          <w:szCs w:val="24"/>
        </w:rPr>
        <w:t>）算法实时性风险：算法实时性要求高，但离线训练追求效果提升，可能导致实时性不高。所以需要保证模型效果的同时，提升时效性。</w:t>
      </w:r>
    </w:p>
    <w:p w14:paraId="504D60DD"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3</w:t>
      </w:r>
      <w:r>
        <w:rPr>
          <w:rFonts w:ascii="仿宋" w:eastAsia="仿宋" w:hAnsi="仿宋" w:cs="Times New Roman" w:hint="eastAsia"/>
          <w:sz w:val="24"/>
          <w:szCs w:val="24"/>
        </w:rPr>
        <w:t>）数据规范性风险：</w:t>
      </w:r>
      <w:proofErr w:type="gramStart"/>
      <w:r>
        <w:rPr>
          <w:rFonts w:ascii="仿宋" w:eastAsia="仿宋" w:hAnsi="仿宋" w:cs="Times New Roman" w:hint="eastAsia"/>
          <w:sz w:val="24"/>
          <w:szCs w:val="24"/>
        </w:rPr>
        <w:t>现网数据</w:t>
      </w:r>
      <w:proofErr w:type="gramEnd"/>
      <w:r>
        <w:rPr>
          <w:rFonts w:ascii="仿宋" w:eastAsia="仿宋" w:hAnsi="仿宋" w:cs="Times New Roman" w:hint="eastAsia"/>
          <w:sz w:val="24"/>
          <w:szCs w:val="24"/>
        </w:rPr>
        <w:t>规模大且样本多样，且可能存在数据不规范的情况，模型需要适配各种可能数据。</w:t>
      </w:r>
    </w:p>
    <w:p w14:paraId="4389EDB4"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4</w:t>
      </w:r>
      <w:r>
        <w:rPr>
          <w:rFonts w:ascii="仿宋" w:eastAsia="仿宋" w:hAnsi="仿宋" w:cs="Times New Roman" w:hint="eastAsia"/>
          <w:sz w:val="24"/>
          <w:szCs w:val="24"/>
        </w:rPr>
        <w:t>）模型先进性的风险：</w:t>
      </w:r>
      <w:proofErr w:type="gramStart"/>
      <w:r>
        <w:rPr>
          <w:rFonts w:ascii="仿宋" w:eastAsia="仿宋" w:hAnsi="仿宋" w:cs="Times New Roman" w:hint="eastAsia"/>
          <w:sz w:val="24"/>
          <w:szCs w:val="24"/>
        </w:rPr>
        <w:t>现网场景</w:t>
      </w:r>
      <w:proofErr w:type="gramEnd"/>
      <w:r>
        <w:rPr>
          <w:rFonts w:ascii="仿宋" w:eastAsia="仿宋" w:hAnsi="仿宋" w:cs="Times New Roman" w:hint="eastAsia"/>
          <w:sz w:val="24"/>
          <w:szCs w:val="24"/>
        </w:rPr>
        <w:t>多变，如何保持模型的自更新和自迭代。</w:t>
      </w:r>
    </w:p>
    <w:p w14:paraId="1D70F00E"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5</w:t>
      </w:r>
      <w:r>
        <w:rPr>
          <w:rFonts w:ascii="仿宋" w:eastAsia="仿宋" w:hAnsi="仿宋" w:cs="Times New Roman" w:hint="eastAsia"/>
          <w:sz w:val="24"/>
          <w:szCs w:val="24"/>
        </w:rPr>
        <w:t>）算法部署风险：大规模部署可能</w:t>
      </w:r>
      <w:proofErr w:type="gramStart"/>
      <w:r>
        <w:rPr>
          <w:rFonts w:ascii="仿宋" w:eastAsia="仿宋" w:hAnsi="仿宋" w:cs="Times New Roman" w:hint="eastAsia"/>
          <w:sz w:val="24"/>
          <w:szCs w:val="24"/>
        </w:rPr>
        <w:t>对算力要求</w:t>
      </w:r>
      <w:proofErr w:type="gramEnd"/>
      <w:r>
        <w:rPr>
          <w:rFonts w:ascii="仿宋" w:eastAsia="仿宋" w:hAnsi="仿宋" w:cs="Times New Roman" w:hint="eastAsia"/>
          <w:sz w:val="24"/>
          <w:szCs w:val="24"/>
        </w:rPr>
        <w:t>较高。</w:t>
      </w:r>
    </w:p>
    <w:p w14:paraId="10B5FE83"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6</w:t>
      </w:r>
      <w:r>
        <w:rPr>
          <w:rFonts w:ascii="仿宋" w:eastAsia="仿宋" w:hAnsi="仿宋" w:cs="Times New Roman" w:hint="eastAsia"/>
          <w:sz w:val="24"/>
          <w:szCs w:val="24"/>
        </w:rPr>
        <w:t>）项目进度风险：项目进度可能不满足要求。</w:t>
      </w:r>
    </w:p>
    <w:p w14:paraId="30F1AEA0" w14:textId="77777777" w:rsidR="00B97DDD" w:rsidRDefault="00FE0308">
      <w:pPr>
        <w:spacing w:line="360" w:lineRule="auto"/>
        <w:ind w:firstLineChars="200" w:firstLine="482"/>
        <w:rPr>
          <w:rFonts w:ascii="仿宋" w:eastAsia="仿宋" w:hAnsi="仿宋" w:cs="Times New Roman"/>
          <w:b/>
          <w:sz w:val="24"/>
          <w:szCs w:val="24"/>
        </w:rPr>
      </w:pPr>
      <w:r>
        <w:rPr>
          <w:rFonts w:ascii="仿宋" w:eastAsia="仿宋" w:hAnsi="仿宋" w:cs="Times New Roman" w:hint="eastAsia"/>
          <w:b/>
          <w:sz w:val="24"/>
          <w:szCs w:val="24"/>
        </w:rPr>
        <w:t>控制方案：</w:t>
      </w:r>
    </w:p>
    <w:p w14:paraId="42C4EB18"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1</w:t>
      </w:r>
      <w:r>
        <w:rPr>
          <w:rFonts w:ascii="仿宋" w:eastAsia="仿宋" w:hAnsi="仿宋" w:cs="Times New Roman" w:hint="eastAsia"/>
          <w:sz w:val="24"/>
          <w:szCs w:val="24"/>
        </w:rPr>
        <w:t>）模型在线推理风险的控制：整理不同网络不同网元等各种数据，提升模型的通用性。</w:t>
      </w:r>
    </w:p>
    <w:p w14:paraId="177BCFB0"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2</w:t>
      </w:r>
      <w:r>
        <w:rPr>
          <w:rFonts w:ascii="仿宋" w:eastAsia="仿宋" w:hAnsi="仿宋" w:cs="Times New Roman" w:hint="eastAsia"/>
          <w:sz w:val="24"/>
          <w:szCs w:val="24"/>
        </w:rPr>
        <w:t>）算法实时性风险的控制：调研模型压缩或优化的方法，提升模型实时性。</w:t>
      </w:r>
    </w:p>
    <w:p w14:paraId="03DB4FDC"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3</w:t>
      </w:r>
      <w:r>
        <w:rPr>
          <w:rFonts w:ascii="仿宋" w:eastAsia="仿宋" w:hAnsi="仿宋" w:cs="Times New Roman" w:hint="eastAsia"/>
          <w:sz w:val="24"/>
          <w:szCs w:val="24"/>
        </w:rPr>
        <w:t>）数据规范性风险的控制：调研模型优化方法，提升模型通用性，支撑各种类型的数据；同步优化数据情况，提升数据的</w:t>
      </w:r>
      <w:proofErr w:type="gramStart"/>
      <w:r>
        <w:rPr>
          <w:rFonts w:ascii="仿宋" w:eastAsia="仿宋" w:hAnsi="仿宋" w:cs="Times New Roman" w:hint="eastAsia"/>
          <w:sz w:val="24"/>
          <w:szCs w:val="24"/>
        </w:rPr>
        <w:t>不</w:t>
      </w:r>
      <w:proofErr w:type="gramEnd"/>
      <w:r>
        <w:rPr>
          <w:rFonts w:ascii="仿宋" w:eastAsia="仿宋" w:hAnsi="仿宋" w:cs="Times New Roman" w:hint="eastAsia"/>
          <w:sz w:val="24"/>
          <w:szCs w:val="24"/>
        </w:rPr>
        <w:t>规范性。</w:t>
      </w:r>
    </w:p>
    <w:p w14:paraId="0F9351E3"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4</w:t>
      </w:r>
      <w:r>
        <w:rPr>
          <w:rFonts w:ascii="仿宋" w:eastAsia="仿宋" w:hAnsi="仿宋" w:cs="Times New Roman" w:hint="eastAsia"/>
          <w:sz w:val="24"/>
          <w:szCs w:val="24"/>
        </w:rPr>
        <w:t>）模型先进性的风险的控制：调研模型自更新方案，保持模型先进性。</w:t>
      </w:r>
    </w:p>
    <w:p w14:paraId="21B93653"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sz w:val="24"/>
          <w:szCs w:val="24"/>
        </w:rPr>
        <w:t>5</w:t>
      </w:r>
      <w:r>
        <w:rPr>
          <w:rFonts w:ascii="仿宋" w:eastAsia="仿宋" w:hAnsi="仿宋" w:cs="Times New Roman" w:hint="eastAsia"/>
          <w:sz w:val="24"/>
          <w:szCs w:val="24"/>
        </w:rPr>
        <w:t>）算法部署风险的控制：通过模型通用性、模型压缩、集中部署等方案，提升模型大规模部署能力。</w:t>
      </w:r>
    </w:p>
    <w:p w14:paraId="5965E538" w14:textId="77777777" w:rsidR="00B97DDD" w:rsidRDefault="00FE0308">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6</w:t>
      </w:r>
      <w:r>
        <w:rPr>
          <w:rFonts w:ascii="仿宋" w:eastAsia="仿宋" w:hAnsi="仿宋" w:cs="Times New Roman" w:hint="eastAsia"/>
          <w:sz w:val="24"/>
          <w:szCs w:val="24"/>
        </w:rPr>
        <w:t>）项目进度风险的控制：项目按照月报和阶段里程碑跟进控制，降低项目风险。</w:t>
      </w:r>
    </w:p>
    <w:p w14:paraId="351771BB" w14:textId="77777777" w:rsidR="00B97DDD" w:rsidRDefault="00B97DDD">
      <w:pPr>
        <w:ind w:firstLineChars="200" w:firstLine="420"/>
        <w:jc w:val="left"/>
        <w:rPr>
          <w:rFonts w:ascii="Times New Roman" w:hAnsi="Times New Roman" w:cs="Times New Roman"/>
          <w:szCs w:val="21"/>
        </w:rPr>
      </w:pPr>
    </w:p>
    <w:p w14:paraId="5F72EB59" w14:textId="77777777" w:rsidR="00B97DDD" w:rsidRDefault="00B97DDD">
      <w:pPr>
        <w:adjustRightInd w:val="0"/>
        <w:snapToGrid w:val="0"/>
        <w:spacing w:line="360" w:lineRule="auto"/>
        <w:rPr>
          <w:rFonts w:ascii="Times New Roman" w:eastAsia="仿宋" w:hAnsi="Times New Roman" w:cs="Times New Roman"/>
          <w:b/>
          <w:sz w:val="28"/>
          <w:szCs w:val="28"/>
        </w:rPr>
      </w:pPr>
      <w:bookmarkStart w:id="103" w:name="_Toc491267826"/>
      <w:bookmarkStart w:id="104" w:name="_Toc491267962"/>
      <w:bookmarkEnd w:id="103"/>
      <w:bookmarkEnd w:id="104"/>
    </w:p>
    <w:sectPr w:rsidR="00B97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3602" w14:textId="77777777" w:rsidR="00FE0308" w:rsidRDefault="00FE0308">
      <w:r>
        <w:separator/>
      </w:r>
    </w:p>
  </w:endnote>
  <w:endnote w:type="continuationSeparator" w:id="0">
    <w:p w14:paraId="517C7FFA" w14:textId="77777777" w:rsidR="00FE0308" w:rsidRDefault="00FE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7A8C" w14:textId="77777777" w:rsidR="00B97DDD" w:rsidRDefault="00FE0308">
    <w:pPr>
      <w:pStyle w:val="ae"/>
      <w:framePr w:wrap="around" w:vAnchor="text" w:hAnchor="margin" w:xAlign="center" w:y="1"/>
    </w:pPr>
    <w:r>
      <w:fldChar w:fldCharType="begin"/>
    </w:r>
    <w:r>
      <w:instrText xml:space="preserve">PAGE  </w:instrText>
    </w:r>
    <w:r>
      <w:fldChar w:fldCharType="separate"/>
    </w:r>
    <w:r>
      <w:t>19</w:t>
    </w:r>
    <w:r>
      <w:fldChar w:fldCharType="end"/>
    </w:r>
  </w:p>
  <w:p w14:paraId="19141B9D" w14:textId="77777777" w:rsidR="00B97DDD" w:rsidRDefault="00B97DD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AE9A" w14:textId="77777777" w:rsidR="00FE0308" w:rsidRDefault="00FE0308">
      <w:r>
        <w:separator/>
      </w:r>
    </w:p>
  </w:footnote>
  <w:footnote w:type="continuationSeparator" w:id="0">
    <w:p w14:paraId="22D2106D" w14:textId="77777777" w:rsidR="00FE0308" w:rsidRDefault="00FE0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2F"/>
    <w:multiLevelType w:val="multilevel"/>
    <w:tmpl w:val="01857B2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DE12762"/>
    <w:multiLevelType w:val="multilevel"/>
    <w:tmpl w:val="0DE1276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225C5E43"/>
    <w:multiLevelType w:val="multilevel"/>
    <w:tmpl w:val="225C5E4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E791017"/>
    <w:multiLevelType w:val="multilevel"/>
    <w:tmpl w:val="2E791017"/>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DE54CB"/>
    <w:multiLevelType w:val="multilevel"/>
    <w:tmpl w:val="6CDE54C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cc">
    <w15:presenceInfo w15:providerId="None" w15:userId="cmcc"/>
  </w15:person>
  <w15:person w15:author="cmcc-wj">
    <w15:presenceInfo w15:providerId="None" w15:userId="cmcc-w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DF5"/>
    <w:rsid w:val="0000696A"/>
    <w:rsid w:val="00006974"/>
    <w:rsid w:val="00011F49"/>
    <w:rsid w:val="0001327B"/>
    <w:rsid w:val="00014812"/>
    <w:rsid w:val="00014843"/>
    <w:rsid w:val="00014D42"/>
    <w:rsid w:val="00015515"/>
    <w:rsid w:val="00016298"/>
    <w:rsid w:val="000175BF"/>
    <w:rsid w:val="00020396"/>
    <w:rsid w:val="0002183D"/>
    <w:rsid w:val="00021927"/>
    <w:rsid w:val="000219ED"/>
    <w:rsid w:val="000226AB"/>
    <w:rsid w:val="0002669C"/>
    <w:rsid w:val="00027C1B"/>
    <w:rsid w:val="00027F02"/>
    <w:rsid w:val="00033338"/>
    <w:rsid w:val="00033976"/>
    <w:rsid w:val="00033EA9"/>
    <w:rsid w:val="000437F9"/>
    <w:rsid w:val="000442CD"/>
    <w:rsid w:val="00044A0B"/>
    <w:rsid w:val="00047AB0"/>
    <w:rsid w:val="00050595"/>
    <w:rsid w:val="00052A01"/>
    <w:rsid w:val="00060ADD"/>
    <w:rsid w:val="00060CE6"/>
    <w:rsid w:val="00076000"/>
    <w:rsid w:val="00076C99"/>
    <w:rsid w:val="0008177B"/>
    <w:rsid w:val="000832DD"/>
    <w:rsid w:val="00084419"/>
    <w:rsid w:val="00084D2C"/>
    <w:rsid w:val="00086823"/>
    <w:rsid w:val="000A26C3"/>
    <w:rsid w:val="000A40C0"/>
    <w:rsid w:val="000A5726"/>
    <w:rsid w:val="000A6076"/>
    <w:rsid w:val="000A73D7"/>
    <w:rsid w:val="000A770B"/>
    <w:rsid w:val="000B1477"/>
    <w:rsid w:val="000B1B51"/>
    <w:rsid w:val="000B25BD"/>
    <w:rsid w:val="000B2A50"/>
    <w:rsid w:val="000B36AF"/>
    <w:rsid w:val="000B45C0"/>
    <w:rsid w:val="000B65DC"/>
    <w:rsid w:val="000B7B2A"/>
    <w:rsid w:val="000C468D"/>
    <w:rsid w:val="000C58A9"/>
    <w:rsid w:val="000D2392"/>
    <w:rsid w:val="000D27A7"/>
    <w:rsid w:val="000D3945"/>
    <w:rsid w:val="000D5F12"/>
    <w:rsid w:val="000D7B54"/>
    <w:rsid w:val="000E1D41"/>
    <w:rsid w:val="000E2DD7"/>
    <w:rsid w:val="000E4315"/>
    <w:rsid w:val="000E6236"/>
    <w:rsid w:val="000F3C72"/>
    <w:rsid w:val="000F507D"/>
    <w:rsid w:val="0010100D"/>
    <w:rsid w:val="00101600"/>
    <w:rsid w:val="0010795B"/>
    <w:rsid w:val="00114258"/>
    <w:rsid w:val="00114295"/>
    <w:rsid w:val="00114A2B"/>
    <w:rsid w:val="001172C4"/>
    <w:rsid w:val="00117A4B"/>
    <w:rsid w:val="00121E55"/>
    <w:rsid w:val="00122AB1"/>
    <w:rsid w:val="00124544"/>
    <w:rsid w:val="00125029"/>
    <w:rsid w:val="00127CDD"/>
    <w:rsid w:val="00127F59"/>
    <w:rsid w:val="00132248"/>
    <w:rsid w:val="001328E5"/>
    <w:rsid w:val="0013501E"/>
    <w:rsid w:val="001454C1"/>
    <w:rsid w:val="00146077"/>
    <w:rsid w:val="00146253"/>
    <w:rsid w:val="00146B5E"/>
    <w:rsid w:val="00147345"/>
    <w:rsid w:val="001504DC"/>
    <w:rsid w:val="00151E1C"/>
    <w:rsid w:val="00152EC4"/>
    <w:rsid w:val="00153103"/>
    <w:rsid w:val="001540C7"/>
    <w:rsid w:val="001541B9"/>
    <w:rsid w:val="00154884"/>
    <w:rsid w:val="001556A6"/>
    <w:rsid w:val="00157051"/>
    <w:rsid w:val="00157680"/>
    <w:rsid w:val="001626E0"/>
    <w:rsid w:val="00164A0C"/>
    <w:rsid w:val="00167822"/>
    <w:rsid w:val="00170A3D"/>
    <w:rsid w:val="00172893"/>
    <w:rsid w:val="00173296"/>
    <w:rsid w:val="00177DC6"/>
    <w:rsid w:val="00177E3F"/>
    <w:rsid w:val="001823E8"/>
    <w:rsid w:val="00182E55"/>
    <w:rsid w:val="001870FA"/>
    <w:rsid w:val="001930AD"/>
    <w:rsid w:val="001A1521"/>
    <w:rsid w:val="001A1BA1"/>
    <w:rsid w:val="001A2747"/>
    <w:rsid w:val="001A32D7"/>
    <w:rsid w:val="001A40E3"/>
    <w:rsid w:val="001A4320"/>
    <w:rsid w:val="001A70F2"/>
    <w:rsid w:val="001A72C4"/>
    <w:rsid w:val="001A74F4"/>
    <w:rsid w:val="001B1F79"/>
    <w:rsid w:val="001B371D"/>
    <w:rsid w:val="001B568A"/>
    <w:rsid w:val="001B5E72"/>
    <w:rsid w:val="001B5EC3"/>
    <w:rsid w:val="001B60C4"/>
    <w:rsid w:val="001B7D2A"/>
    <w:rsid w:val="001C2BD9"/>
    <w:rsid w:val="001C2F16"/>
    <w:rsid w:val="001D0479"/>
    <w:rsid w:val="001D1568"/>
    <w:rsid w:val="001D297F"/>
    <w:rsid w:val="001D6570"/>
    <w:rsid w:val="001D722F"/>
    <w:rsid w:val="001E03E2"/>
    <w:rsid w:val="001E0CAD"/>
    <w:rsid w:val="001E2502"/>
    <w:rsid w:val="001E3D00"/>
    <w:rsid w:val="001E419E"/>
    <w:rsid w:val="001E5BFD"/>
    <w:rsid w:val="001F0978"/>
    <w:rsid w:val="001F18F1"/>
    <w:rsid w:val="001F1B52"/>
    <w:rsid w:val="001F3C45"/>
    <w:rsid w:val="001F6348"/>
    <w:rsid w:val="001F6D00"/>
    <w:rsid w:val="001F7784"/>
    <w:rsid w:val="002004BA"/>
    <w:rsid w:val="00202671"/>
    <w:rsid w:val="002038E6"/>
    <w:rsid w:val="002043C5"/>
    <w:rsid w:val="002060B7"/>
    <w:rsid w:val="00206347"/>
    <w:rsid w:val="002123EA"/>
    <w:rsid w:val="00213FD1"/>
    <w:rsid w:val="0022023A"/>
    <w:rsid w:val="00223778"/>
    <w:rsid w:val="00223A9C"/>
    <w:rsid w:val="002240AE"/>
    <w:rsid w:val="0022554D"/>
    <w:rsid w:val="00232894"/>
    <w:rsid w:val="002433E9"/>
    <w:rsid w:val="00246E53"/>
    <w:rsid w:val="00247EA0"/>
    <w:rsid w:val="0025100C"/>
    <w:rsid w:val="0025227D"/>
    <w:rsid w:val="00253F53"/>
    <w:rsid w:val="00254130"/>
    <w:rsid w:val="002542D5"/>
    <w:rsid w:val="00254ED4"/>
    <w:rsid w:val="002552D4"/>
    <w:rsid w:val="002561AB"/>
    <w:rsid w:val="002633E9"/>
    <w:rsid w:val="00265160"/>
    <w:rsid w:val="00265BD2"/>
    <w:rsid w:val="00265E13"/>
    <w:rsid w:val="0026679C"/>
    <w:rsid w:val="002672DC"/>
    <w:rsid w:val="00271039"/>
    <w:rsid w:val="0027299E"/>
    <w:rsid w:val="0027410D"/>
    <w:rsid w:val="00277A74"/>
    <w:rsid w:val="00281C58"/>
    <w:rsid w:val="00281C5D"/>
    <w:rsid w:val="00284D3E"/>
    <w:rsid w:val="00285973"/>
    <w:rsid w:val="00292693"/>
    <w:rsid w:val="00292C9A"/>
    <w:rsid w:val="00292EE9"/>
    <w:rsid w:val="00292F21"/>
    <w:rsid w:val="00293949"/>
    <w:rsid w:val="002943A8"/>
    <w:rsid w:val="0029569D"/>
    <w:rsid w:val="00295EA8"/>
    <w:rsid w:val="002A05C2"/>
    <w:rsid w:val="002A1977"/>
    <w:rsid w:val="002B5ACA"/>
    <w:rsid w:val="002B7E4E"/>
    <w:rsid w:val="002C0934"/>
    <w:rsid w:val="002C6EBD"/>
    <w:rsid w:val="002D1807"/>
    <w:rsid w:val="002D4B5D"/>
    <w:rsid w:val="002D4C59"/>
    <w:rsid w:val="002D5567"/>
    <w:rsid w:val="002D5E1E"/>
    <w:rsid w:val="002D5F28"/>
    <w:rsid w:val="002D6D82"/>
    <w:rsid w:val="002E124A"/>
    <w:rsid w:val="002E7841"/>
    <w:rsid w:val="002F02FD"/>
    <w:rsid w:val="002F0ABC"/>
    <w:rsid w:val="002F4093"/>
    <w:rsid w:val="002F4F71"/>
    <w:rsid w:val="002F60E6"/>
    <w:rsid w:val="002F7A9C"/>
    <w:rsid w:val="00302AD8"/>
    <w:rsid w:val="003048C6"/>
    <w:rsid w:val="00304BA6"/>
    <w:rsid w:val="00305056"/>
    <w:rsid w:val="00306432"/>
    <w:rsid w:val="0030743D"/>
    <w:rsid w:val="0031091C"/>
    <w:rsid w:val="00327D11"/>
    <w:rsid w:val="00330D68"/>
    <w:rsid w:val="003316A9"/>
    <w:rsid w:val="0033184A"/>
    <w:rsid w:val="00332B55"/>
    <w:rsid w:val="00332C07"/>
    <w:rsid w:val="00333E02"/>
    <w:rsid w:val="003342DA"/>
    <w:rsid w:val="00334659"/>
    <w:rsid w:val="00335AA1"/>
    <w:rsid w:val="00336C8E"/>
    <w:rsid w:val="00336E9A"/>
    <w:rsid w:val="00342900"/>
    <w:rsid w:val="00345397"/>
    <w:rsid w:val="00347631"/>
    <w:rsid w:val="003562CC"/>
    <w:rsid w:val="00357921"/>
    <w:rsid w:val="003629B0"/>
    <w:rsid w:val="003661B5"/>
    <w:rsid w:val="00374D34"/>
    <w:rsid w:val="00381950"/>
    <w:rsid w:val="00381B04"/>
    <w:rsid w:val="003908A9"/>
    <w:rsid w:val="003920A9"/>
    <w:rsid w:val="003968E1"/>
    <w:rsid w:val="00397676"/>
    <w:rsid w:val="00397EE2"/>
    <w:rsid w:val="003A16D9"/>
    <w:rsid w:val="003A2F14"/>
    <w:rsid w:val="003A4597"/>
    <w:rsid w:val="003A540C"/>
    <w:rsid w:val="003A5A5D"/>
    <w:rsid w:val="003A6032"/>
    <w:rsid w:val="003A66E6"/>
    <w:rsid w:val="003A7F65"/>
    <w:rsid w:val="003B0A5A"/>
    <w:rsid w:val="003B2B39"/>
    <w:rsid w:val="003B2BDC"/>
    <w:rsid w:val="003B3189"/>
    <w:rsid w:val="003B488C"/>
    <w:rsid w:val="003B5F27"/>
    <w:rsid w:val="003C1728"/>
    <w:rsid w:val="003C3CC1"/>
    <w:rsid w:val="003D191F"/>
    <w:rsid w:val="003D2F08"/>
    <w:rsid w:val="003D3AA2"/>
    <w:rsid w:val="003D3DD7"/>
    <w:rsid w:val="003D3E7F"/>
    <w:rsid w:val="003E20CB"/>
    <w:rsid w:val="003E2AFF"/>
    <w:rsid w:val="003E40C7"/>
    <w:rsid w:val="003E4195"/>
    <w:rsid w:val="003E7F48"/>
    <w:rsid w:val="003F0AFC"/>
    <w:rsid w:val="003F1718"/>
    <w:rsid w:val="003F392E"/>
    <w:rsid w:val="003F70AB"/>
    <w:rsid w:val="00401FA6"/>
    <w:rsid w:val="004021D2"/>
    <w:rsid w:val="00407027"/>
    <w:rsid w:val="004113C1"/>
    <w:rsid w:val="0041296B"/>
    <w:rsid w:val="004162C8"/>
    <w:rsid w:val="0041783F"/>
    <w:rsid w:val="00422C49"/>
    <w:rsid w:val="00423C7E"/>
    <w:rsid w:val="004245F7"/>
    <w:rsid w:val="004258BA"/>
    <w:rsid w:val="004258C9"/>
    <w:rsid w:val="00426D33"/>
    <w:rsid w:val="0042713D"/>
    <w:rsid w:val="004279A8"/>
    <w:rsid w:val="00430709"/>
    <w:rsid w:val="0043087C"/>
    <w:rsid w:val="00431A21"/>
    <w:rsid w:val="00434A33"/>
    <w:rsid w:val="00435DF4"/>
    <w:rsid w:val="0043708B"/>
    <w:rsid w:val="004454AD"/>
    <w:rsid w:val="004458D7"/>
    <w:rsid w:val="00445A10"/>
    <w:rsid w:val="0044779B"/>
    <w:rsid w:val="004508F5"/>
    <w:rsid w:val="00453175"/>
    <w:rsid w:val="004550E0"/>
    <w:rsid w:val="004559B6"/>
    <w:rsid w:val="004566E4"/>
    <w:rsid w:val="00461237"/>
    <w:rsid w:val="00463965"/>
    <w:rsid w:val="0046437B"/>
    <w:rsid w:val="0047113B"/>
    <w:rsid w:val="00472E85"/>
    <w:rsid w:val="004744FB"/>
    <w:rsid w:val="00476C77"/>
    <w:rsid w:val="00477A2D"/>
    <w:rsid w:val="004840D5"/>
    <w:rsid w:val="0049280E"/>
    <w:rsid w:val="004947A0"/>
    <w:rsid w:val="00495142"/>
    <w:rsid w:val="004972D9"/>
    <w:rsid w:val="004A0B0A"/>
    <w:rsid w:val="004A20DD"/>
    <w:rsid w:val="004A2C1C"/>
    <w:rsid w:val="004A38C1"/>
    <w:rsid w:val="004A5101"/>
    <w:rsid w:val="004A7192"/>
    <w:rsid w:val="004A7BA6"/>
    <w:rsid w:val="004A7C8A"/>
    <w:rsid w:val="004B1970"/>
    <w:rsid w:val="004B30E7"/>
    <w:rsid w:val="004B3886"/>
    <w:rsid w:val="004B642C"/>
    <w:rsid w:val="004B7095"/>
    <w:rsid w:val="004B78EC"/>
    <w:rsid w:val="004C1799"/>
    <w:rsid w:val="004C1B55"/>
    <w:rsid w:val="004C2D9E"/>
    <w:rsid w:val="004C3942"/>
    <w:rsid w:val="004C4C05"/>
    <w:rsid w:val="004D0758"/>
    <w:rsid w:val="004D1C0F"/>
    <w:rsid w:val="004D4216"/>
    <w:rsid w:val="004D5AF5"/>
    <w:rsid w:val="004D5C94"/>
    <w:rsid w:val="004D780C"/>
    <w:rsid w:val="004E2FF0"/>
    <w:rsid w:val="004E3101"/>
    <w:rsid w:val="004F5CA5"/>
    <w:rsid w:val="005008DE"/>
    <w:rsid w:val="00500983"/>
    <w:rsid w:val="005012C7"/>
    <w:rsid w:val="00501AA2"/>
    <w:rsid w:val="005058BE"/>
    <w:rsid w:val="00505F34"/>
    <w:rsid w:val="00506D9F"/>
    <w:rsid w:val="00507738"/>
    <w:rsid w:val="00510AEC"/>
    <w:rsid w:val="00512DDC"/>
    <w:rsid w:val="00513B1F"/>
    <w:rsid w:val="005149C9"/>
    <w:rsid w:val="005225B1"/>
    <w:rsid w:val="00523848"/>
    <w:rsid w:val="00523EDD"/>
    <w:rsid w:val="00530F3D"/>
    <w:rsid w:val="00531A93"/>
    <w:rsid w:val="00532001"/>
    <w:rsid w:val="0053271E"/>
    <w:rsid w:val="00532AC7"/>
    <w:rsid w:val="0054052F"/>
    <w:rsid w:val="00540B38"/>
    <w:rsid w:val="00543BAA"/>
    <w:rsid w:val="00543EFC"/>
    <w:rsid w:val="00547928"/>
    <w:rsid w:val="00552786"/>
    <w:rsid w:val="00553A2C"/>
    <w:rsid w:val="00553ECC"/>
    <w:rsid w:val="00557412"/>
    <w:rsid w:val="005575AE"/>
    <w:rsid w:val="00557DE1"/>
    <w:rsid w:val="005649C6"/>
    <w:rsid w:val="00565E45"/>
    <w:rsid w:val="0056631F"/>
    <w:rsid w:val="00570A9E"/>
    <w:rsid w:val="00572426"/>
    <w:rsid w:val="00573DE1"/>
    <w:rsid w:val="005753C3"/>
    <w:rsid w:val="0058375E"/>
    <w:rsid w:val="00583B92"/>
    <w:rsid w:val="00584455"/>
    <w:rsid w:val="0058709E"/>
    <w:rsid w:val="005879B3"/>
    <w:rsid w:val="0059062F"/>
    <w:rsid w:val="00592F6E"/>
    <w:rsid w:val="00594E68"/>
    <w:rsid w:val="00594FB4"/>
    <w:rsid w:val="0059600C"/>
    <w:rsid w:val="005972F6"/>
    <w:rsid w:val="0059740F"/>
    <w:rsid w:val="00597587"/>
    <w:rsid w:val="005A018C"/>
    <w:rsid w:val="005A4A66"/>
    <w:rsid w:val="005A7026"/>
    <w:rsid w:val="005A7738"/>
    <w:rsid w:val="005B1DAE"/>
    <w:rsid w:val="005C0631"/>
    <w:rsid w:val="005C2D02"/>
    <w:rsid w:val="005C3614"/>
    <w:rsid w:val="005C4C65"/>
    <w:rsid w:val="005C5A75"/>
    <w:rsid w:val="005C6DE3"/>
    <w:rsid w:val="005C7B4C"/>
    <w:rsid w:val="005D1CBB"/>
    <w:rsid w:val="005D27DA"/>
    <w:rsid w:val="005D35E6"/>
    <w:rsid w:val="005D4624"/>
    <w:rsid w:val="005D60EA"/>
    <w:rsid w:val="005E15FC"/>
    <w:rsid w:val="005E5A93"/>
    <w:rsid w:val="005E7D17"/>
    <w:rsid w:val="005F0F63"/>
    <w:rsid w:val="005F116D"/>
    <w:rsid w:val="005F139D"/>
    <w:rsid w:val="005F2F4F"/>
    <w:rsid w:val="005F3394"/>
    <w:rsid w:val="00600529"/>
    <w:rsid w:val="00603C11"/>
    <w:rsid w:val="00606529"/>
    <w:rsid w:val="006105AF"/>
    <w:rsid w:val="006118DC"/>
    <w:rsid w:val="0062076D"/>
    <w:rsid w:val="00620C75"/>
    <w:rsid w:val="006303E3"/>
    <w:rsid w:val="0063209B"/>
    <w:rsid w:val="00633053"/>
    <w:rsid w:val="00636DA0"/>
    <w:rsid w:val="00640622"/>
    <w:rsid w:val="00640F85"/>
    <w:rsid w:val="006423E5"/>
    <w:rsid w:val="00644A79"/>
    <w:rsid w:val="00645292"/>
    <w:rsid w:val="006469D4"/>
    <w:rsid w:val="00647A37"/>
    <w:rsid w:val="006504D9"/>
    <w:rsid w:val="00652C8A"/>
    <w:rsid w:val="006549D7"/>
    <w:rsid w:val="00660920"/>
    <w:rsid w:val="006610C3"/>
    <w:rsid w:val="0066147A"/>
    <w:rsid w:val="00666A3C"/>
    <w:rsid w:val="00667B3C"/>
    <w:rsid w:val="006725C5"/>
    <w:rsid w:val="006744E9"/>
    <w:rsid w:val="00675637"/>
    <w:rsid w:val="006817F4"/>
    <w:rsid w:val="0068245F"/>
    <w:rsid w:val="00684170"/>
    <w:rsid w:val="00691A12"/>
    <w:rsid w:val="00694B42"/>
    <w:rsid w:val="00695E06"/>
    <w:rsid w:val="00696BF8"/>
    <w:rsid w:val="006A42AB"/>
    <w:rsid w:val="006A6A32"/>
    <w:rsid w:val="006B26E8"/>
    <w:rsid w:val="006B2874"/>
    <w:rsid w:val="006B2CF4"/>
    <w:rsid w:val="006B7F92"/>
    <w:rsid w:val="006C0061"/>
    <w:rsid w:val="006C2927"/>
    <w:rsid w:val="006C347B"/>
    <w:rsid w:val="006C3630"/>
    <w:rsid w:val="006C36E4"/>
    <w:rsid w:val="006C475F"/>
    <w:rsid w:val="006C5643"/>
    <w:rsid w:val="006C5C6D"/>
    <w:rsid w:val="006C627F"/>
    <w:rsid w:val="006D0215"/>
    <w:rsid w:val="006D03FC"/>
    <w:rsid w:val="006D1352"/>
    <w:rsid w:val="006D56E4"/>
    <w:rsid w:val="006D6884"/>
    <w:rsid w:val="006D7D29"/>
    <w:rsid w:val="006E0D81"/>
    <w:rsid w:val="006E0F50"/>
    <w:rsid w:val="006E17B7"/>
    <w:rsid w:val="006E4EFB"/>
    <w:rsid w:val="006F00C1"/>
    <w:rsid w:val="006F081A"/>
    <w:rsid w:val="006F21D0"/>
    <w:rsid w:val="006F3185"/>
    <w:rsid w:val="006F33EE"/>
    <w:rsid w:val="006F363C"/>
    <w:rsid w:val="006F3CA9"/>
    <w:rsid w:val="006F6525"/>
    <w:rsid w:val="006F6DD2"/>
    <w:rsid w:val="006F7C8B"/>
    <w:rsid w:val="00700869"/>
    <w:rsid w:val="00703820"/>
    <w:rsid w:val="00705455"/>
    <w:rsid w:val="00707A3E"/>
    <w:rsid w:val="00711AB0"/>
    <w:rsid w:val="00711E6A"/>
    <w:rsid w:val="00712CF7"/>
    <w:rsid w:val="00714AB3"/>
    <w:rsid w:val="00714B52"/>
    <w:rsid w:val="007172F5"/>
    <w:rsid w:val="0071749D"/>
    <w:rsid w:val="0071758C"/>
    <w:rsid w:val="00717A11"/>
    <w:rsid w:val="00717A48"/>
    <w:rsid w:val="00720387"/>
    <w:rsid w:val="00720F59"/>
    <w:rsid w:val="0072350E"/>
    <w:rsid w:val="00723C54"/>
    <w:rsid w:val="00724C02"/>
    <w:rsid w:val="00725C0C"/>
    <w:rsid w:val="007262C4"/>
    <w:rsid w:val="0073159D"/>
    <w:rsid w:val="00732C6C"/>
    <w:rsid w:val="00734E32"/>
    <w:rsid w:val="00734FE7"/>
    <w:rsid w:val="00735A83"/>
    <w:rsid w:val="00735A8D"/>
    <w:rsid w:val="00735C47"/>
    <w:rsid w:val="00736CBA"/>
    <w:rsid w:val="00737206"/>
    <w:rsid w:val="00740B85"/>
    <w:rsid w:val="00744BF0"/>
    <w:rsid w:val="007454E6"/>
    <w:rsid w:val="007469C1"/>
    <w:rsid w:val="00746B6D"/>
    <w:rsid w:val="00750B0A"/>
    <w:rsid w:val="00751CC4"/>
    <w:rsid w:val="00753E2F"/>
    <w:rsid w:val="00754124"/>
    <w:rsid w:val="00760681"/>
    <w:rsid w:val="00760FB3"/>
    <w:rsid w:val="0076100E"/>
    <w:rsid w:val="00761CDC"/>
    <w:rsid w:val="00762D30"/>
    <w:rsid w:val="00763EA1"/>
    <w:rsid w:val="0076444A"/>
    <w:rsid w:val="00765B4C"/>
    <w:rsid w:val="0076674B"/>
    <w:rsid w:val="00767813"/>
    <w:rsid w:val="00770A36"/>
    <w:rsid w:val="00772007"/>
    <w:rsid w:val="00773049"/>
    <w:rsid w:val="00777C8F"/>
    <w:rsid w:val="007809EB"/>
    <w:rsid w:val="0078245C"/>
    <w:rsid w:val="007842BA"/>
    <w:rsid w:val="00784975"/>
    <w:rsid w:val="007900FA"/>
    <w:rsid w:val="0079077D"/>
    <w:rsid w:val="00794121"/>
    <w:rsid w:val="00796A36"/>
    <w:rsid w:val="00796E52"/>
    <w:rsid w:val="007A001E"/>
    <w:rsid w:val="007A080D"/>
    <w:rsid w:val="007A7E3E"/>
    <w:rsid w:val="007B3060"/>
    <w:rsid w:val="007B3AB3"/>
    <w:rsid w:val="007B6065"/>
    <w:rsid w:val="007B60CE"/>
    <w:rsid w:val="007B6385"/>
    <w:rsid w:val="007C05BB"/>
    <w:rsid w:val="007C125F"/>
    <w:rsid w:val="007C12C6"/>
    <w:rsid w:val="007C22AD"/>
    <w:rsid w:val="007C3795"/>
    <w:rsid w:val="007D38A6"/>
    <w:rsid w:val="007D4842"/>
    <w:rsid w:val="007D622A"/>
    <w:rsid w:val="007D7973"/>
    <w:rsid w:val="007D7C7A"/>
    <w:rsid w:val="007E1485"/>
    <w:rsid w:val="007E7A48"/>
    <w:rsid w:val="007F2D0B"/>
    <w:rsid w:val="007F3AE2"/>
    <w:rsid w:val="007F5967"/>
    <w:rsid w:val="007F5E07"/>
    <w:rsid w:val="007F6535"/>
    <w:rsid w:val="007F6DF5"/>
    <w:rsid w:val="00800A17"/>
    <w:rsid w:val="008010EE"/>
    <w:rsid w:val="008035A4"/>
    <w:rsid w:val="008044D2"/>
    <w:rsid w:val="00805A1B"/>
    <w:rsid w:val="008062D7"/>
    <w:rsid w:val="00806A95"/>
    <w:rsid w:val="008124B9"/>
    <w:rsid w:val="008130BD"/>
    <w:rsid w:val="00814FEA"/>
    <w:rsid w:val="00816A9A"/>
    <w:rsid w:val="00820AF7"/>
    <w:rsid w:val="00820F36"/>
    <w:rsid w:val="008251AA"/>
    <w:rsid w:val="008277B3"/>
    <w:rsid w:val="00827DEB"/>
    <w:rsid w:val="008347CD"/>
    <w:rsid w:val="00835321"/>
    <w:rsid w:val="00835BD1"/>
    <w:rsid w:val="00836C69"/>
    <w:rsid w:val="00842556"/>
    <w:rsid w:val="0084411B"/>
    <w:rsid w:val="00851166"/>
    <w:rsid w:val="008529F0"/>
    <w:rsid w:val="00853C9A"/>
    <w:rsid w:val="008552F8"/>
    <w:rsid w:val="0085615D"/>
    <w:rsid w:val="00856AB4"/>
    <w:rsid w:val="00856CD6"/>
    <w:rsid w:val="008623CF"/>
    <w:rsid w:val="00863E11"/>
    <w:rsid w:val="00864300"/>
    <w:rsid w:val="00875ED0"/>
    <w:rsid w:val="00875F53"/>
    <w:rsid w:val="00876152"/>
    <w:rsid w:val="00876EED"/>
    <w:rsid w:val="00877654"/>
    <w:rsid w:val="008778FD"/>
    <w:rsid w:val="008816BC"/>
    <w:rsid w:val="008829E7"/>
    <w:rsid w:val="00886EB6"/>
    <w:rsid w:val="00890985"/>
    <w:rsid w:val="00890A49"/>
    <w:rsid w:val="008956F9"/>
    <w:rsid w:val="008A05F9"/>
    <w:rsid w:val="008A1640"/>
    <w:rsid w:val="008A2AEA"/>
    <w:rsid w:val="008A6DD6"/>
    <w:rsid w:val="008B2190"/>
    <w:rsid w:val="008B22EE"/>
    <w:rsid w:val="008B23FC"/>
    <w:rsid w:val="008B4C34"/>
    <w:rsid w:val="008B523C"/>
    <w:rsid w:val="008B6247"/>
    <w:rsid w:val="008C2626"/>
    <w:rsid w:val="008C636A"/>
    <w:rsid w:val="008C6815"/>
    <w:rsid w:val="008C6D36"/>
    <w:rsid w:val="008C7549"/>
    <w:rsid w:val="008C75E4"/>
    <w:rsid w:val="008D1568"/>
    <w:rsid w:val="008D1A5F"/>
    <w:rsid w:val="008D1BF5"/>
    <w:rsid w:val="008D215B"/>
    <w:rsid w:val="008D4A07"/>
    <w:rsid w:val="008D5418"/>
    <w:rsid w:val="008D7B84"/>
    <w:rsid w:val="008E41DB"/>
    <w:rsid w:val="008E5E79"/>
    <w:rsid w:val="008F0039"/>
    <w:rsid w:val="008F0D06"/>
    <w:rsid w:val="008F1900"/>
    <w:rsid w:val="008F458E"/>
    <w:rsid w:val="008F495E"/>
    <w:rsid w:val="008F4F5E"/>
    <w:rsid w:val="008F5266"/>
    <w:rsid w:val="008F5D89"/>
    <w:rsid w:val="008F677A"/>
    <w:rsid w:val="008F6EA1"/>
    <w:rsid w:val="00901F90"/>
    <w:rsid w:val="009050DE"/>
    <w:rsid w:val="009050FB"/>
    <w:rsid w:val="009118AD"/>
    <w:rsid w:val="00912E2F"/>
    <w:rsid w:val="00912E32"/>
    <w:rsid w:val="009138CE"/>
    <w:rsid w:val="00914BF3"/>
    <w:rsid w:val="00916B2E"/>
    <w:rsid w:val="00921C6F"/>
    <w:rsid w:val="00921F46"/>
    <w:rsid w:val="00922F79"/>
    <w:rsid w:val="00923D0D"/>
    <w:rsid w:val="00932AD1"/>
    <w:rsid w:val="0094667A"/>
    <w:rsid w:val="00946BBF"/>
    <w:rsid w:val="00950865"/>
    <w:rsid w:val="00954021"/>
    <w:rsid w:val="00956E82"/>
    <w:rsid w:val="00957C8A"/>
    <w:rsid w:val="009627DA"/>
    <w:rsid w:val="00964733"/>
    <w:rsid w:val="00967208"/>
    <w:rsid w:val="009676E4"/>
    <w:rsid w:val="00974B96"/>
    <w:rsid w:val="00974EE1"/>
    <w:rsid w:val="00974EED"/>
    <w:rsid w:val="00975269"/>
    <w:rsid w:val="00976467"/>
    <w:rsid w:val="00976AFC"/>
    <w:rsid w:val="00980522"/>
    <w:rsid w:val="00981923"/>
    <w:rsid w:val="009822B8"/>
    <w:rsid w:val="00983544"/>
    <w:rsid w:val="009835F2"/>
    <w:rsid w:val="009866F0"/>
    <w:rsid w:val="00987621"/>
    <w:rsid w:val="0099004B"/>
    <w:rsid w:val="00991F74"/>
    <w:rsid w:val="00992A3C"/>
    <w:rsid w:val="00997711"/>
    <w:rsid w:val="009A0D5D"/>
    <w:rsid w:val="009A3AC2"/>
    <w:rsid w:val="009A59AD"/>
    <w:rsid w:val="009A7C12"/>
    <w:rsid w:val="009B0DAE"/>
    <w:rsid w:val="009B1C1E"/>
    <w:rsid w:val="009B2CB3"/>
    <w:rsid w:val="009B62B1"/>
    <w:rsid w:val="009C0559"/>
    <w:rsid w:val="009C07E9"/>
    <w:rsid w:val="009C09C9"/>
    <w:rsid w:val="009C3DA8"/>
    <w:rsid w:val="009C3FD1"/>
    <w:rsid w:val="009C476E"/>
    <w:rsid w:val="009C502B"/>
    <w:rsid w:val="009C6459"/>
    <w:rsid w:val="009D14A8"/>
    <w:rsid w:val="009D1A09"/>
    <w:rsid w:val="009D1A9B"/>
    <w:rsid w:val="009D2EC5"/>
    <w:rsid w:val="009D4262"/>
    <w:rsid w:val="009D59E8"/>
    <w:rsid w:val="009D61EE"/>
    <w:rsid w:val="009D7DEC"/>
    <w:rsid w:val="009E2577"/>
    <w:rsid w:val="009E40AF"/>
    <w:rsid w:val="009E7F3A"/>
    <w:rsid w:val="009F0B7E"/>
    <w:rsid w:val="009F3B44"/>
    <w:rsid w:val="009F4689"/>
    <w:rsid w:val="009F6D71"/>
    <w:rsid w:val="00A00192"/>
    <w:rsid w:val="00A01D92"/>
    <w:rsid w:val="00A0222D"/>
    <w:rsid w:val="00A04F0D"/>
    <w:rsid w:val="00A0527E"/>
    <w:rsid w:val="00A055B8"/>
    <w:rsid w:val="00A058BB"/>
    <w:rsid w:val="00A101EC"/>
    <w:rsid w:val="00A10D28"/>
    <w:rsid w:val="00A10DFB"/>
    <w:rsid w:val="00A21D05"/>
    <w:rsid w:val="00A2272E"/>
    <w:rsid w:val="00A245B5"/>
    <w:rsid w:val="00A27D0B"/>
    <w:rsid w:val="00A34531"/>
    <w:rsid w:val="00A352A8"/>
    <w:rsid w:val="00A406FA"/>
    <w:rsid w:val="00A40FCB"/>
    <w:rsid w:val="00A429D4"/>
    <w:rsid w:val="00A43B29"/>
    <w:rsid w:val="00A43DDD"/>
    <w:rsid w:val="00A4457F"/>
    <w:rsid w:val="00A44A86"/>
    <w:rsid w:val="00A45716"/>
    <w:rsid w:val="00A46CC7"/>
    <w:rsid w:val="00A473A2"/>
    <w:rsid w:val="00A53200"/>
    <w:rsid w:val="00A559A7"/>
    <w:rsid w:val="00A55B16"/>
    <w:rsid w:val="00A57054"/>
    <w:rsid w:val="00A61748"/>
    <w:rsid w:val="00A62ABF"/>
    <w:rsid w:val="00A63113"/>
    <w:rsid w:val="00A6444F"/>
    <w:rsid w:val="00A65B3A"/>
    <w:rsid w:val="00A65F8E"/>
    <w:rsid w:val="00A67DF0"/>
    <w:rsid w:val="00A7200A"/>
    <w:rsid w:val="00A73965"/>
    <w:rsid w:val="00A73DE3"/>
    <w:rsid w:val="00A75528"/>
    <w:rsid w:val="00A76F6D"/>
    <w:rsid w:val="00A76F93"/>
    <w:rsid w:val="00A76FDE"/>
    <w:rsid w:val="00A81DED"/>
    <w:rsid w:val="00A82428"/>
    <w:rsid w:val="00A849B6"/>
    <w:rsid w:val="00A84D2A"/>
    <w:rsid w:val="00A93CED"/>
    <w:rsid w:val="00A9635A"/>
    <w:rsid w:val="00AA08F3"/>
    <w:rsid w:val="00AA3C34"/>
    <w:rsid w:val="00AA4BF8"/>
    <w:rsid w:val="00AA6E4B"/>
    <w:rsid w:val="00AA6F04"/>
    <w:rsid w:val="00AB46B1"/>
    <w:rsid w:val="00AB7808"/>
    <w:rsid w:val="00AC2971"/>
    <w:rsid w:val="00AC2E45"/>
    <w:rsid w:val="00AC48F0"/>
    <w:rsid w:val="00AC66A1"/>
    <w:rsid w:val="00AD56C0"/>
    <w:rsid w:val="00AE1285"/>
    <w:rsid w:val="00AE34C6"/>
    <w:rsid w:val="00AE5ABB"/>
    <w:rsid w:val="00AF6998"/>
    <w:rsid w:val="00B014E1"/>
    <w:rsid w:val="00B02CEA"/>
    <w:rsid w:val="00B04C5D"/>
    <w:rsid w:val="00B04E89"/>
    <w:rsid w:val="00B0639A"/>
    <w:rsid w:val="00B11B33"/>
    <w:rsid w:val="00B126DE"/>
    <w:rsid w:val="00B13523"/>
    <w:rsid w:val="00B154E6"/>
    <w:rsid w:val="00B16BB7"/>
    <w:rsid w:val="00B16C00"/>
    <w:rsid w:val="00B17268"/>
    <w:rsid w:val="00B17927"/>
    <w:rsid w:val="00B23D04"/>
    <w:rsid w:val="00B24108"/>
    <w:rsid w:val="00B25AB9"/>
    <w:rsid w:val="00B26DCF"/>
    <w:rsid w:val="00B26E03"/>
    <w:rsid w:val="00B3284F"/>
    <w:rsid w:val="00B33817"/>
    <w:rsid w:val="00B351A4"/>
    <w:rsid w:val="00B445E7"/>
    <w:rsid w:val="00B50588"/>
    <w:rsid w:val="00B5116F"/>
    <w:rsid w:val="00B51917"/>
    <w:rsid w:val="00B52D09"/>
    <w:rsid w:val="00B52FD5"/>
    <w:rsid w:val="00B60F81"/>
    <w:rsid w:val="00B62865"/>
    <w:rsid w:val="00B63B9D"/>
    <w:rsid w:val="00B64011"/>
    <w:rsid w:val="00B642FD"/>
    <w:rsid w:val="00B65284"/>
    <w:rsid w:val="00B72C26"/>
    <w:rsid w:val="00B73283"/>
    <w:rsid w:val="00B739EF"/>
    <w:rsid w:val="00B803B5"/>
    <w:rsid w:val="00B84BA5"/>
    <w:rsid w:val="00B86F14"/>
    <w:rsid w:val="00B876CA"/>
    <w:rsid w:val="00B90AFD"/>
    <w:rsid w:val="00B913C2"/>
    <w:rsid w:val="00B91DF0"/>
    <w:rsid w:val="00B92CE9"/>
    <w:rsid w:val="00B96846"/>
    <w:rsid w:val="00B97DDD"/>
    <w:rsid w:val="00BA25F2"/>
    <w:rsid w:val="00BA5562"/>
    <w:rsid w:val="00BA5DBB"/>
    <w:rsid w:val="00BB2F2C"/>
    <w:rsid w:val="00BB3AA8"/>
    <w:rsid w:val="00BB48FD"/>
    <w:rsid w:val="00BB7269"/>
    <w:rsid w:val="00BB78DE"/>
    <w:rsid w:val="00BC1DC7"/>
    <w:rsid w:val="00BC2A4B"/>
    <w:rsid w:val="00BC2E51"/>
    <w:rsid w:val="00BC524F"/>
    <w:rsid w:val="00BC6A65"/>
    <w:rsid w:val="00BD08FF"/>
    <w:rsid w:val="00BD0A44"/>
    <w:rsid w:val="00BD0DD3"/>
    <w:rsid w:val="00BD248F"/>
    <w:rsid w:val="00BD2E63"/>
    <w:rsid w:val="00BD3DE4"/>
    <w:rsid w:val="00BE0768"/>
    <w:rsid w:val="00BE1045"/>
    <w:rsid w:val="00BE17FE"/>
    <w:rsid w:val="00BE6FB5"/>
    <w:rsid w:val="00BF10CA"/>
    <w:rsid w:val="00BF2272"/>
    <w:rsid w:val="00BF4898"/>
    <w:rsid w:val="00BF5319"/>
    <w:rsid w:val="00BF6E2F"/>
    <w:rsid w:val="00BF7CFA"/>
    <w:rsid w:val="00BF7D1A"/>
    <w:rsid w:val="00C0143C"/>
    <w:rsid w:val="00C017F3"/>
    <w:rsid w:val="00C01FAC"/>
    <w:rsid w:val="00C03AEA"/>
    <w:rsid w:val="00C04786"/>
    <w:rsid w:val="00C04D14"/>
    <w:rsid w:val="00C07DCF"/>
    <w:rsid w:val="00C10F8D"/>
    <w:rsid w:val="00C11787"/>
    <w:rsid w:val="00C138D7"/>
    <w:rsid w:val="00C139C5"/>
    <w:rsid w:val="00C13B1B"/>
    <w:rsid w:val="00C143F9"/>
    <w:rsid w:val="00C1466B"/>
    <w:rsid w:val="00C15140"/>
    <w:rsid w:val="00C152F5"/>
    <w:rsid w:val="00C16DFB"/>
    <w:rsid w:val="00C2073F"/>
    <w:rsid w:val="00C2096F"/>
    <w:rsid w:val="00C2101A"/>
    <w:rsid w:val="00C21F32"/>
    <w:rsid w:val="00C22316"/>
    <w:rsid w:val="00C23446"/>
    <w:rsid w:val="00C255E3"/>
    <w:rsid w:val="00C263DF"/>
    <w:rsid w:val="00C27980"/>
    <w:rsid w:val="00C32737"/>
    <w:rsid w:val="00C40E21"/>
    <w:rsid w:val="00C41DCB"/>
    <w:rsid w:val="00C4462F"/>
    <w:rsid w:val="00C46C48"/>
    <w:rsid w:val="00C475A4"/>
    <w:rsid w:val="00C520A8"/>
    <w:rsid w:val="00C52AAB"/>
    <w:rsid w:val="00C57A47"/>
    <w:rsid w:val="00C605F7"/>
    <w:rsid w:val="00C60982"/>
    <w:rsid w:val="00C616C5"/>
    <w:rsid w:val="00C65002"/>
    <w:rsid w:val="00C66137"/>
    <w:rsid w:val="00C66D2A"/>
    <w:rsid w:val="00C71AF4"/>
    <w:rsid w:val="00C71D87"/>
    <w:rsid w:val="00C833DF"/>
    <w:rsid w:val="00C9025C"/>
    <w:rsid w:val="00C942F4"/>
    <w:rsid w:val="00C94AF0"/>
    <w:rsid w:val="00C95534"/>
    <w:rsid w:val="00C957AA"/>
    <w:rsid w:val="00C97BA3"/>
    <w:rsid w:val="00CA0234"/>
    <w:rsid w:val="00CA0904"/>
    <w:rsid w:val="00CA37D7"/>
    <w:rsid w:val="00CA4B06"/>
    <w:rsid w:val="00CB2145"/>
    <w:rsid w:val="00CB30A3"/>
    <w:rsid w:val="00CB62BB"/>
    <w:rsid w:val="00CB6A0D"/>
    <w:rsid w:val="00CC0659"/>
    <w:rsid w:val="00CC1330"/>
    <w:rsid w:val="00CC22CF"/>
    <w:rsid w:val="00CC38D4"/>
    <w:rsid w:val="00CC4281"/>
    <w:rsid w:val="00CD052C"/>
    <w:rsid w:val="00CD0779"/>
    <w:rsid w:val="00CD41C6"/>
    <w:rsid w:val="00CD4AF2"/>
    <w:rsid w:val="00CD6258"/>
    <w:rsid w:val="00CD647D"/>
    <w:rsid w:val="00CD7C7F"/>
    <w:rsid w:val="00CE160C"/>
    <w:rsid w:val="00CE20D0"/>
    <w:rsid w:val="00CE7782"/>
    <w:rsid w:val="00CF0F64"/>
    <w:rsid w:val="00CF113B"/>
    <w:rsid w:val="00CF22DB"/>
    <w:rsid w:val="00CF2A69"/>
    <w:rsid w:val="00CF3ABE"/>
    <w:rsid w:val="00CF6760"/>
    <w:rsid w:val="00D0348F"/>
    <w:rsid w:val="00D0358F"/>
    <w:rsid w:val="00D037B3"/>
    <w:rsid w:val="00D066AD"/>
    <w:rsid w:val="00D0705B"/>
    <w:rsid w:val="00D1060F"/>
    <w:rsid w:val="00D1192C"/>
    <w:rsid w:val="00D12AE3"/>
    <w:rsid w:val="00D15120"/>
    <w:rsid w:val="00D15487"/>
    <w:rsid w:val="00D2239C"/>
    <w:rsid w:val="00D2286E"/>
    <w:rsid w:val="00D24758"/>
    <w:rsid w:val="00D26F41"/>
    <w:rsid w:val="00D30CB4"/>
    <w:rsid w:val="00D32AF6"/>
    <w:rsid w:val="00D330A7"/>
    <w:rsid w:val="00D33148"/>
    <w:rsid w:val="00D355C4"/>
    <w:rsid w:val="00D36C7D"/>
    <w:rsid w:val="00D40DDB"/>
    <w:rsid w:val="00D41218"/>
    <w:rsid w:val="00D42DEF"/>
    <w:rsid w:val="00D435E1"/>
    <w:rsid w:val="00D44BA1"/>
    <w:rsid w:val="00D46169"/>
    <w:rsid w:val="00D466C0"/>
    <w:rsid w:val="00D51D40"/>
    <w:rsid w:val="00D535EB"/>
    <w:rsid w:val="00D55320"/>
    <w:rsid w:val="00D56EFA"/>
    <w:rsid w:val="00D57039"/>
    <w:rsid w:val="00D577AB"/>
    <w:rsid w:val="00D62080"/>
    <w:rsid w:val="00D632D6"/>
    <w:rsid w:val="00D63A03"/>
    <w:rsid w:val="00D645BC"/>
    <w:rsid w:val="00D65D35"/>
    <w:rsid w:val="00D743C8"/>
    <w:rsid w:val="00D76A79"/>
    <w:rsid w:val="00D84526"/>
    <w:rsid w:val="00D85547"/>
    <w:rsid w:val="00D91002"/>
    <w:rsid w:val="00D957D4"/>
    <w:rsid w:val="00D95A35"/>
    <w:rsid w:val="00D976F1"/>
    <w:rsid w:val="00D97FB7"/>
    <w:rsid w:val="00DA0B42"/>
    <w:rsid w:val="00DA14FF"/>
    <w:rsid w:val="00DA1796"/>
    <w:rsid w:val="00DA18A8"/>
    <w:rsid w:val="00DA2BB9"/>
    <w:rsid w:val="00DA4DEF"/>
    <w:rsid w:val="00DB0A86"/>
    <w:rsid w:val="00DB0C1A"/>
    <w:rsid w:val="00DB5B58"/>
    <w:rsid w:val="00DB690E"/>
    <w:rsid w:val="00DB71BD"/>
    <w:rsid w:val="00DB7BD1"/>
    <w:rsid w:val="00DC0CCE"/>
    <w:rsid w:val="00DC347C"/>
    <w:rsid w:val="00DC4151"/>
    <w:rsid w:val="00DC42C8"/>
    <w:rsid w:val="00DC70CD"/>
    <w:rsid w:val="00DC7844"/>
    <w:rsid w:val="00DC7DCD"/>
    <w:rsid w:val="00DC7EEB"/>
    <w:rsid w:val="00DD0971"/>
    <w:rsid w:val="00DD0DBE"/>
    <w:rsid w:val="00DD1BB2"/>
    <w:rsid w:val="00DD27E1"/>
    <w:rsid w:val="00DD341A"/>
    <w:rsid w:val="00DD3A52"/>
    <w:rsid w:val="00DD46EB"/>
    <w:rsid w:val="00DD57E3"/>
    <w:rsid w:val="00DE3E91"/>
    <w:rsid w:val="00DE4C78"/>
    <w:rsid w:val="00DE4F36"/>
    <w:rsid w:val="00DE5073"/>
    <w:rsid w:val="00DE6956"/>
    <w:rsid w:val="00DE6A44"/>
    <w:rsid w:val="00DF0F4E"/>
    <w:rsid w:val="00DF11F2"/>
    <w:rsid w:val="00DF7C38"/>
    <w:rsid w:val="00DF7F7F"/>
    <w:rsid w:val="00E01BB6"/>
    <w:rsid w:val="00E02347"/>
    <w:rsid w:val="00E05BD0"/>
    <w:rsid w:val="00E07617"/>
    <w:rsid w:val="00E07F22"/>
    <w:rsid w:val="00E10CD6"/>
    <w:rsid w:val="00E130BF"/>
    <w:rsid w:val="00E13685"/>
    <w:rsid w:val="00E136B2"/>
    <w:rsid w:val="00E13C8D"/>
    <w:rsid w:val="00E1454E"/>
    <w:rsid w:val="00E151C6"/>
    <w:rsid w:val="00E17E1D"/>
    <w:rsid w:val="00E2077D"/>
    <w:rsid w:val="00E22A2D"/>
    <w:rsid w:val="00E2641A"/>
    <w:rsid w:val="00E26DAF"/>
    <w:rsid w:val="00E31603"/>
    <w:rsid w:val="00E40A3F"/>
    <w:rsid w:val="00E41FD5"/>
    <w:rsid w:val="00E42164"/>
    <w:rsid w:val="00E4260D"/>
    <w:rsid w:val="00E44785"/>
    <w:rsid w:val="00E46737"/>
    <w:rsid w:val="00E47317"/>
    <w:rsid w:val="00E51A33"/>
    <w:rsid w:val="00E53CB0"/>
    <w:rsid w:val="00E53F26"/>
    <w:rsid w:val="00E55117"/>
    <w:rsid w:val="00E56C76"/>
    <w:rsid w:val="00E6392D"/>
    <w:rsid w:val="00E64489"/>
    <w:rsid w:val="00E6527E"/>
    <w:rsid w:val="00E666B6"/>
    <w:rsid w:val="00E70829"/>
    <w:rsid w:val="00E70909"/>
    <w:rsid w:val="00E70A2C"/>
    <w:rsid w:val="00E71E9E"/>
    <w:rsid w:val="00E745AB"/>
    <w:rsid w:val="00E753D5"/>
    <w:rsid w:val="00E75C1E"/>
    <w:rsid w:val="00E76230"/>
    <w:rsid w:val="00E81A5B"/>
    <w:rsid w:val="00E83667"/>
    <w:rsid w:val="00E83721"/>
    <w:rsid w:val="00E84A83"/>
    <w:rsid w:val="00E872CF"/>
    <w:rsid w:val="00E874DA"/>
    <w:rsid w:val="00E92600"/>
    <w:rsid w:val="00E950AE"/>
    <w:rsid w:val="00E96E59"/>
    <w:rsid w:val="00EA0997"/>
    <w:rsid w:val="00EA1810"/>
    <w:rsid w:val="00EA31A4"/>
    <w:rsid w:val="00EA4476"/>
    <w:rsid w:val="00EA44D6"/>
    <w:rsid w:val="00EA4FDE"/>
    <w:rsid w:val="00EA5C32"/>
    <w:rsid w:val="00EA768A"/>
    <w:rsid w:val="00EA781E"/>
    <w:rsid w:val="00EB0E5D"/>
    <w:rsid w:val="00EB185A"/>
    <w:rsid w:val="00EB48CD"/>
    <w:rsid w:val="00EB7222"/>
    <w:rsid w:val="00EB7248"/>
    <w:rsid w:val="00EB770F"/>
    <w:rsid w:val="00EB7BBA"/>
    <w:rsid w:val="00EC0C4D"/>
    <w:rsid w:val="00EC1968"/>
    <w:rsid w:val="00EC2AE2"/>
    <w:rsid w:val="00EC2C8E"/>
    <w:rsid w:val="00EC3576"/>
    <w:rsid w:val="00EC71D5"/>
    <w:rsid w:val="00EC77F3"/>
    <w:rsid w:val="00EC7E36"/>
    <w:rsid w:val="00ED08C8"/>
    <w:rsid w:val="00ED1AAB"/>
    <w:rsid w:val="00ED4E7D"/>
    <w:rsid w:val="00ED6252"/>
    <w:rsid w:val="00EE2696"/>
    <w:rsid w:val="00EE3212"/>
    <w:rsid w:val="00EE36A4"/>
    <w:rsid w:val="00EE3B06"/>
    <w:rsid w:val="00EE4648"/>
    <w:rsid w:val="00EE585B"/>
    <w:rsid w:val="00EE6342"/>
    <w:rsid w:val="00EF0BF2"/>
    <w:rsid w:val="00EF0C09"/>
    <w:rsid w:val="00EF2C5F"/>
    <w:rsid w:val="00EF402A"/>
    <w:rsid w:val="00EF4A06"/>
    <w:rsid w:val="00EF4FC9"/>
    <w:rsid w:val="00EF772B"/>
    <w:rsid w:val="00F00706"/>
    <w:rsid w:val="00F04546"/>
    <w:rsid w:val="00F06EDB"/>
    <w:rsid w:val="00F07096"/>
    <w:rsid w:val="00F10D0C"/>
    <w:rsid w:val="00F12BE5"/>
    <w:rsid w:val="00F1609B"/>
    <w:rsid w:val="00F17025"/>
    <w:rsid w:val="00F22F04"/>
    <w:rsid w:val="00F25DB2"/>
    <w:rsid w:val="00F27228"/>
    <w:rsid w:val="00F32B26"/>
    <w:rsid w:val="00F33E30"/>
    <w:rsid w:val="00F356E9"/>
    <w:rsid w:val="00F405A0"/>
    <w:rsid w:val="00F405C2"/>
    <w:rsid w:val="00F414A5"/>
    <w:rsid w:val="00F41D3A"/>
    <w:rsid w:val="00F44163"/>
    <w:rsid w:val="00F51504"/>
    <w:rsid w:val="00F519F7"/>
    <w:rsid w:val="00F5239E"/>
    <w:rsid w:val="00F52E05"/>
    <w:rsid w:val="00F625A3"/>
    <w:rsid w:val="00F6307B"/>
    <w:rsid w:val="00F66052"/>
    <w:rsid w:val="00F66EAC"/>
    <w:rsid w:val="00F7051B"/>
    <w:rsid w:val="00F72718"/>
    <w:rsid w:val="00F7478F"/>
    <w:rsid w:val="00F80DCB"/>
    <w:rsid w:val="00F8181B"/>
    <w:rsid w:val="00F83F0B"/>
    <w:rsid w:val="00F844BD"/>
    <w:rsid w:val="00F867C1"/>
    <w:rsid w:val="00F90F68"/>
    <w:rsid w:val="00F94EB1"/>
    <w:rsid w:val="00F95AF6"/>
    <w:rsid w:val="00F96512"/>
    <w:rsid w:val="00FA0B00"/>
    <w:rsid w:val="00FA0EF8"/>
    <w:rsid w:val="00FA2682"/>
    <w:rsid w:val="00FA2EA6"/>
    <w:rsid w:val="00FA4875"/>
    <w:rsid w:val="00FA4A0D"/>
    <w:rsid w:val="00FA5836"/>
    <w:rsid w:val="00FA63E3"/>
    <w:rsid w:val="00FB0152"/>
    <w:rsid w:val="00FB2829"/>
    <w:rsid w:val="00FB4ED6"/>
    <w:rsid w:val="00FB4F37"/>
    <w:rsid w:val="00FB6539"/>
    <w:rsid w:val="00FC2A6F"/>
    <w:rsid w:val="00FC2E68"/>
    <w:rsid w:val="00FC42F5"/>
    <w:rsid w:val="00FC6D4E"/>
    <w:rsid w:val="00FC7EFC"/>
    <w:rsid w:val="00FD1546"/>
    <w:rsid w:val="00FD31BE"/>
    <w:rsid w:val="00FD6676"/>
    <w:rsid w:val="00FE0308"/>
    <w:rsid w:val="00FE065E"/>
    <w:rsid w:val="00FE087A"/>
    <w:rsid w:val="00FE1CD1"/>
    <w:rsid w:val="00FE3173"/>
    <w:rsid w:val="00FE5A2D"/>
    <w:rsid w:val="00FE5C3C"/>
    <w:rsid w:val="00FE61EE"/>
    <w:rsid w:val="00FE696D"/>
    <w:rsid w:val="00FE6E0D"/>
    <w:rsid w:val="00FF1CF3"/>
    <w:rsid w:val="00FF3BAC"/>
    <w:rsid w:val="00FF3EC8"/>
    <w:rsid w:val="151F04B9"/>
    <w:rsid w:val="37D86E52"/>
    <w:rsid w:val="499427FE"/>
    <w:rsid w:val="62292E57"/>
    <w:rsid w:val="69D84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D6939"/>
  <w15:docId w15:val="{FB62DEBF-602C-4A5E-A340-1E54B06E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semiHidden/>
    <w:unhideWhenUsed/>
    <w:qFormat/>
    <w:rPr>
      <w:rFonts w:ascii="宋体" w:eastAsia="宋体"/>
      <w:sz w:val="18"/>
      <w:szCs w:val="18"/>
    </w:rPr>
  </w:style>
  <w:style w:type="paragraph" w:styleId="a6">
    <w:name w:val="annotation text"/>
    <w:basedOn w:val="a"/>
    <w:link w:val="a7"/>
    <w:uiPriority w:val="99"/>
    <w:semiHidden/>
    <w:unhideWhenUsed/>
    <w:qFormat/>
    <w:pPr>
      <w:jc w:val="left"/>
    </w:pPr>
  </w:style>
  <w:style w:type="paragraph" w:styleId="TOC3">
    <w:name w:val="toc 3"/>
    <w:basedOn w:val="a"/>
    <w:next w:val="a"/>
    <w:uiPriority w:val="39"/>
    <w:unhideWhenUsed/>
    <w:qFormat/>
    <w:pPr>
      <w:widowControl/>
      <w:tabs>
        <w:tab w:val="right" w:leader="dot" w:pos="8296"/>
      </w:tabs>
      <w:spacing w:after="100" w:line="259" w:lineRule="auto"/>
      <w:ind w:left="440"/>
      <w:jc w:val="left"/>
    </w:pPr>
    <w:rPr>
      <w:rFonts w:ascii="仿宋" w:eastAsia="仿宋" w:hAnsi="仿宋" w:cs="Times New Roman"/>
      <w:kern w:val="0"/>
      <w:sz w:val="24"/>
      <w:szCs w:val="24"/>
    </w:rPr>
  </w:style>
  <w:style w:type="paragraph" w:styleId="a8">
    <w:name w:val="Plain Text"/>
    <w:basedOn w:val="a"/>
    <w:link w:val="a9"/>
    <w:qFormat/>
    <w:rPr>
      <w:rFonts w:ascii="宋体" w:eastAsia="宋体" w:hAnsi="Courier New" w:cs="Times New Roman"/>
      <w:szCs w:val="21"/>
    </w:rPr>
  </w:style>
  <w:style w:type="paragraph" w:styleId="aa">
    <w:name w:val="Date"/>
    <w:basedOn w:val="a"/>
    <w:next w:val="a"/>
    <w:link w:val="ab"/>
    <w:uiPriority w:val="99"/>
    <w:semiHidden/>
    <w:unhideWhenUsed/>
    <w:qFormat/>
    <w:pPr>
      <w:ind w:leftChars="2500" w:left="100"/>
    </w:pPr>
  </w:style>
  <w:style w:type="paragraph" w:styleId="ac">
    <w:name w:val="Balloon Text"/>
    <w:basedOn w:val="a"/>
    <w:link w:val="ad"/>
    <w:uiPriority w:val="99"/>
    <w:semiHidden/>
    <w:unhideWhenUsed/>
    <w:qFormat/>
    <w:rPr>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tabs>
        <w:tab w:val="right" w:leader="dot" w:pos="8296"/>
      </w:tabs>
      <w:spacing w:after="100" w:line="259" w:lineRule="auto"/>
      <w:ind w:left="220"/>
      <w:jc w:val="left"/>
    </w:pPr>
    <w:rPr>
      <w:rFonts w:cs="Times New Roman"/>
      <w:kern w:val="0"/>
      <w:sz w:val="22"/>
    </w:rPr>
  </w:style>
  <w:style w:type="paragraph" w:styleId="af2">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annotation subject"/>
    <w:basedOn w:val="a6"/>
    <w:next w:val="a6"/>
    <w:link w:val="af4"/>
    <w:uiPriority w:val="99"/>
    <w:semiHidden/>
    <w:unhideWhenUsed/>
    <w:qFormat/>
    <w:rPr>
      <w:b/>
      <w:bCs/>
    </w:rPr>
  </w:style>
  <w:style w:type="table" w:styleId="af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qFormat/>
  </w:style>
  <w:style w:type="character" w:styleId="af7">
    <w:name w:val="Hyperlink"/>
    <w:basedOn w:val="a0"/>
    <w:uiPriority w:val="99"/>
    <w:unhideWhenUsed/>
    <w:qFormat/>
    <w:rPr>
      <w:color w:val="0563C1" w:themeColor="hyperlink"/>
      <w:u w:val="single"/>
    </w:rPr>
  </w:style>
  <w:style w:type="character" w:styleId="af8">
    <w:name w:val="annotation reference"/>
    <w:basedOn w:val="a0"/>
    <w:uiPriority w:val="99"/>
    <w:semiHidden/>
    <w:unhideWhenUsed/>
    <w:qFormat/>
    <w:rPr>
      <w:sz w:val="21"/>
      <w:szCs w:val="21"/>
    </w:rPr>
  </w:style>
  <w:style w:type="paragraph" w:styleId="af9">
    <w:name w:val="List Paragraph"/>
    <w:basedOn w:val="a"/>
    <w:uiPriority w:val="99"/>
    <w:qFormat/>
    <w:pPr>
      <w:ind w:firstLineChars="200" w:firstLine="420"/>
    </w:pPr>
  </w:style>
  <w:style w:type="character" w:customStyle="1" w:styleId="ad">
    <w:name w:val="批注框文本 字符"/>
    <w:basedOn w:val="a0"/>
    <w:link w:val="ac"/>
    <w:uiPriority w:val="99"/>
    <w:semiHidden/>
    <w:qFormat/>
    <w:rPr>
      <w:sz w:val="18"/>
      <w:szCs w:val="18"/>
    </w:r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character" w:customStyle="1" w:styleId="ab">
    <w:name w:val="日期 字符"/>
    <w:basedOn w:val="a0"/>
    <w:link w:val="aa"/>
    <w:uiPriority w:val="99"/>
    <w:semiHidden/>
    <w:qFormat/>
  </w:style>
  <w:style w:type="character" w:customStyle="1" w:styleId="a5">
    <w:name w:val="文档结构图 字符"/>
    <w:basedOn w:val="a0"/>
    <w:link w:val="a4"/>
    <w:uiPriority w:val="99"/>
    <w:semiHidden/>
    <w:qFormat/>
    <w:rPr>
      <w:rFonts w:ascii="宋体" w:eastAsia="宋体"/>
      <w:sz w:val="18"/>
      <w:szCs w:val="18"/>
    </w:rPr>
  </w:style>
  <w:style w:type="character" w:customStyle="1" w:styleId="a7">
    <w:name w:val="批注文字 字符"/>
    <w:basedOn w:val="a0"/>
    <w:link w:val="a6"/>
    <w:uiPriority w:val="99"/>
    <w:semiHidden/>
    <w:qFormat/>
  </w:style>
  <w:style w:type="character" w:customStyle="1" w:styleId="af4">
    <w:name w:val="批注主题 字符"/>
    <w:basedOn w:val="a7"/>
    <w:link w:val="af3"/>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9">
    <w:name w:val="纯文本 字符"/>
    <w:basedOn w:val="a0"/>
    <w:link w:val="a8"/>
    <w:qFormat/>
    <w:rPr>
      <w:rFonts w:ascii="宋体" w:hAnsi="Courier New"/>
      <w:kern w:val="2"/>
      <w:sz w:val="21"/>
      <w:szCs w:val="21"/>
    </w:rPr>
  </w:style>
  <w:style w:type="paragraph" w:styleId="afa">
    <w:name w:val="Revision"/>
    <w:hidden/>
    <w:uiPriority w:val="99"/>
    <w:semiHidden/>
    <w:rsid w:val="00767813"/>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868D64-4F66-4968-BC1E-4B0F00F0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2306</Words>
  <Characters>13148</Characters>
  <Application>Microsoft Office Word</Application>
  <DocSecurity>0</DocSecurity>
  <Lines>109</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梁 明晗</cp:lastModifiedBy>
  <cp:revision>2</cp:revision>
  <cp:lastPrinted>2020-12-03T07:25:00Z</cp:lastPrinted>
  <dcterms:created xsi:type="dcterms:W3CDTF">2021-12-09T01:19:00Z</dcterms:created>
  <dcterms:modified xsi:type="dcterms:W3CDTF">2021-12-09T01:19:00Z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71C2770C61634508B004A5E9E20BD8E8</vt:lpwstr>
  </property>
</Properties>
</file>